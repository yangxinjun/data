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50" w:rsidRDefault="00922150" w:rsidP="00922150">
      <w:pPr>
        <w:jc w:val="center"/>
        <w:rPr>
          <w:rFonts w:ascii="华文中宋" w:eastAsia="华文中宋" w:hAnsi="华文中宋"/>
          <w:sz w:val="36"/>
          <w:szCs w:val="36"/>
        </w:rPr>
      </w:pPr>
    </w:p>
    <w:p w:rsidR="00950BC7" w:rsidRPr="001C18FC" w:rsidRDefault="00950BC7" w:rsidP="006D45A9">
      <w:pPr>
        <w:widowControl/>
        <w:jc w:val="left"/>
        <w:rPr>
          <w:rFonts w:asciiTheme="minorEastAsia" w:hAnsiTheme="minorEastAsia"/>
          <w:sz w:val="30"/>
          <w:szCs w:val="30"/>
        </w:rPr>
      </w:pPr>
      <w:r w:rsidRPr="001C18FC">
        <w:rPr>
          <w:rFonts w:asciiTheme="minorEastAsia" w:hAnsiTheme="minorEastAsia" w:hint="eastAsia"/>
          <w:sz w:val="30"/>
          <w:szCs w:val="30"/>
        </w:rPr>
        <w:t>附件1</w:t>
      </w:r>
    </w:p>
    <w:p w:rsidR="001C18FC" w:rsidRDefault="001C18FC" w:rsidP="00E97376">
      <w:pPr>
        <w:spacing w:line="600" w:lineRule="exact"/>
        <w:jc w:val="center"/>
        <w:rPr>
          <w:rFonts w:ascii="华文中宋" w:eastAsia="华文中宋" w:hAnsi="华文中宋"/>
          <w:sz w:val="36"/>
          <w:szCs w:val="36"/>
        </w:rPr>
      </w:pPr>
    </w:p>
    <w:p w:rsidR="00E97376" w:rsidRPr="00B04631" w:rsidRDefault="00E97376" w:rsidP="00B04631">
      <w:pPr>
        <w:spacing w:line="600" w:lineRule="exact"/>
        <w:jc w:val="center"/>
        <w:rPr>
          <w:rFonts w:ascii="华文中宋" w:eastAsia="华文中宋" w:hAnsi="华文中宋"/>
          <w:sz w:val="36"/>
          <w:szCs w:val="36"/>
        </w:rPr>
      </w:pPr>
      <w:r w:rsidRPr="001C18FC">
        <w:rPr>
          <w:rFonts w:ascii="华文中宋" w:eastAsia="华文中宋" w:hAnsi="华文中宋" w:hint="eastAsia"/>
          <w:sz w:val="36"/>
          <w:szCs w:val="36"/>
        </w:rPr>
        <w:t>企业</w:t>
      </w:r>
      <w:r w:rsidR="0078067E" w:rsidRPr="001C18FC">
        <w:rPr>
          <w:rFonts w:ascii="华文中宋" w:eastAsia="华文中宋" w:hAnsi="华文中宋" w:hint="eastAsia"/>
          <w:sz w:val="36"/>
          <w:szCs w:val="36"/>
        </w:rPr>
        <w:t>有关素材（提纲）</w:t>
      </w:r>
    </w:p>
    <w:p w:rsidR="00E97376" w:rsidRPr="005440E0" w:rsidRDefault="00E97376" w:rsidP="005440E0">
      <w:pPr>
        <w:pStyle w:val="a6"/>
        <w:numPr>
          <w:ilvl w:val="0"/>
          <w:numId w:val="1"/>
        </w:numPr>
        <w:spacing w:line="600" w:lineRule="exact"/>
        <w:ind w:firstLineChars="0"/>
        <w:rPr>
          <w:rFonts w:ascii="黑体" w:eastAsia="黑体" w:hAnsi="黑体"/>
          <w:sz w:val="32"/>
          <w:szCs w:val="32"/>
        </w:rPr>
      </w:pPr>
      <w:r w:rsidRPr="005440E0">
        <w:rPr>
          <w:rFonts w:ascii="黑体" w:eastAsia="黑体" w:hAnsi="黑体" w:hint="eastAsia"/>
          <w:sz w:val="32"/>
          <w:szCs w:val="32"/>
        </w:rPr>
        <w:t>企业</w:t>
      </w:r>
      <w:r w:rsidR="0078067E" w:rsidRPr="005440E0">
        <w:rPr>
          <w:rFonts w:ascii="黑体" w:eastAsia="黑体" w:hAnsi="黑体" w:hint="eastAsia"/>
          <w:sz w:val="32"/>
          <w:szCs w:val="32"/>
        </w:rPr>
        <w:t>基本情况</w:t>
      </w:r>
    </w:p>
    <w:p w:rsidR="005440E0" w:rsidRPr="00E67623" w:rsidRDefault="005440E0" w:rsidP="000A7423">
      <w:pPr>
        <w:spacing w:line="560" w:lineRule="exact"/>
        <w:ind w:firstLineChars="200" w:firstLine="640"/>
        <w:rPr>
          <w:rFonts w:ascii="仿宋_GB2312" w:eastAsia="仿宋_GB2312" w:hAnsi="华文仿宋"/>
          <w:sz w:val="32"/>
          <w:szCs w:val="32"/>
        </w:rPr>
      </w:pPr>
      <w:r w:rsidRPr="005440E0">
        <w:rPr>
          <w:rFonts w:ascii="仿宋_GB2312" w:eastAsia="仿宋_GB2312" w:hAnsiTheme="minorEastAsia" w:cs="宋体" w:hint="eastAsia"/>
          <w:color w:val="000000" w:themeColor="text1"/>
          <w:sz w:val="32"/>
          <w:szCs w:val="32"/>
        </w:rPr>
        <w:t>哈尔滨电气集团公司</w:t>
      </w:r>
      <w:r>
        <w:rPr>
          <w:rFonts w:ascii="仿宋_GB2312" w:eastAsia="仿宋_GB2312" w:hAnsiTheme="minorEastAsia" w:cs="宋体" w:hint="eastAsia"/>
          <w:color w:val="000000" w:themeColor="text1"/>
          <w:sz w:val="32"/>
          <w:szCs w:val="32"/>
        </w:rPr>
        <w:t>是</w:t>
      </w:r>
      <w:r w:rsidRPr="005440E0">
        <w:rPr>
          <w:rFonts w:ascii="仿宋_GB2312" w:eastAsia="仿宋_GB2312" w:hAnsiTheme="minorEastAsia" w:cs="宋体" w:hint="eastAsia"/>
          <w:color w:val="000000" w:themeColor="text1"/>
          <w:sz w:val="32"/>
          <w:szCs w:val="32"/>
        </w:rPr>
        <w:t>我国最早的发电设备研制基地，也是中央管理的53户关系国家安全和国民经济命脉的国有重要骨干企业之一。60多年来，哈电集团一直致力于中国装备制造业的振兴与发展，已形成核电、水电、煤电、气电、舰船动力装置、电气驱动装置、电站交钥匙工程等主导产品，核心技术能力达到世界先进水平。</w:t>
      </w:r>
      <w:r w:rsidR="005A09D1">
        <w:rPr>
          <w:rFonts w:ascii="仿宋_GB2312" w:eastAsia="仿宋_GB2312" w:hAnsiTheme="minorEastAsia" w:cs="宋体" w:hint="eastAsia"/>
          <w:color w:val="000000" w:themeColor="text1"/>
          <w:sz w:val="32"/>
          <w:szCs w:val="32"/>
        </w:rPr>
        <w:t>“十二五”以来</w:t>
      </w:r>
      <w:r w:rsidRPr="00AF5AB8">
        <w:rPr>
          <w:rFonts w:ascii="仿宋_GB2312" w:eastAsia="仿宋_GB2312" w:hAnsi="华文仿宋" w:hint="eastAsia"/>
          <w:sz w:val="32"/>
          <w:szCs w:val="32"/>
        </w:rPr>
        <w:t>累计科技投入达到9</w:t>
      </w:r>
      <w:r w:rsidRPr="00AF5AB8">
        <w:rPr>
          <w:rFonts w:ascii="仿宋_GB2312" w:eastAsia="仿宋_GB2312" w:hAnsi="华文仿宋"/>
          <w:sz w:val="32"/>
          <w:szCs w:val="32"/>
        </w:rPr>
        <w:t>9</w:t>
      </w:r>
      <w:r w:rsidR="00E67623">
        <w:rPr>
          <w:rFonts w:ascii="仿宋_GB2312" w:eastAsia="仿宋_GB2312" w:hAnsi="华文仿宋" w:hint="eastAsia"/>
          <w:sz w:val="32"/>
          <w:szCs w:val="32"/>
        </w:rPr>
        <w:t>亿元，</w:t>
      </w:r>
      <w:r w:rsidRPr="00AF5AB8">
        <w:rPr>
          <w:rFonts w:ascii="仿宋_GB2312" w:eastAsia="仿宋_GB2312" w:hAnsi="华文仿宋" w:cs="宋体" w:hint="eastAsia"/>
          <w:kern w:val="0"/>
          <w:sz w:val="32"/>
          <w:szCs w:val="32"/>
        </w:rPr>
        <w:t>专利工作进步较快，授权总量为1206项，是“十一五”时期授权总量的269%</w:t>
      </w:r>
      <w:r w:rsidR="00E67623">
        <w:rPr>
          <w:rFonts w:ascii="仿宋_GB2312" w:eastAsia="仿宋_GB2312" w:hAnsi="华文仿宋" w:cs="宋体" w:hint="eastAsia"/>
          <w:kern w:val="0"/>
          <w:sz w:val="32"/>
          <w:szCs w:val="32"/>
        </w:rPr>
        <w:t>。</w:t>
      </w:r>
      <w:r w:rsidR="005A09D1" w:rsidRPr="00AF5AB8">
        <w:rPr>
          <w:rFonts w:ascii="仿宋_GB2312" w:eastAsia="仿宋_GB2312" w:hAnsi="华文仿宋" w:hint="eastAsia"/>
          <w:sz w:val="32"/>
          <w:szCs w:val="32"/>
        </w:rPr>
        <w:t>截至201</w:t>
      </w:r>
      <w:r w:rsidR="005A09D1">
        <w:rPr>
          <w:rFonts w:ascii="仿宋_GB2312" w:eastAsia="仿宋_GB2312" w:hAnsi="华文仿宋"/>
          <w:sz w:val="32"/>
          <w:szCs w:val="32"/>
        </w:rPr>
        <w:t>6</w:t>
      </w:r>
      <w:r w:rsidR="005A09D1" w:rsidRPr="00AF5AB8">
        <w:rPr>
          <w:rFonts w:ascii="仿宋_GB2312" w:eastAsia="仿宋_GB2312" w:hAnsi="华文仿宋" w:hint="eastAsia"/>
          <w:sz w:val="32"/>
          <w:szCs w:val="32"/>
        </w:rPr>
        <w:t>年底，累计完成各类科研课题</w:t>
      </w:r>
      <w:r w:rsidR="005A09D1">
        <w:rPr>
          <w:rFonts w:ascii="仿宋_GB2312" w:eastAsia="仿宋_GB2312" w:hAnsi="华文仿宋"/>
          <w:sz w:val="32"/>
          <w:szCs w:val="32"/>
        </w:rPr>
        <w:t>2412</w:t>
      </w:r>
      <w:r w:rsidR="005A09D1" w:rsidRPr="00AF5AB8">
        <w:rPr>
          <w:rFonts w:ascii="仿宋_GB2312" w:eastAsia="仿宋_GB2312" w:hAnsi="华文仿宋" w:hint="eastAsia"/>
          <w:sz w:val="32"/>
          <w:szCs w:val="32"/>
        </w:rPr>
        <w:t>项，开发新产品</w:t>
      </w:r>
      <w:r w:rsidR="005A09D1">
        <w:rPr>
          <w:rFonts w:ascii="仿宋_GB2312" w:eastAsia="仿宋_GB2312" w:hAnsi="华文仿宋"/>
          <w:sz w:val="32"/>
          <w:szCs w:val="32"/>
        </w:rPr>
        <w:t>1189</w:t>
      </w:r>
      <w:r w:rsidR="005A09D1" w:rsidRPr="00AF5AB8">
        <w:rPr>
          <w:rFonts w:ascii="仿宋_GB2312" w:eastAsia="仿宋_GB2312" w:hAnsi="华文仿宋" w:hint="eastAsia"/>
          <w:sz w:val="32"/>
          <w:szCs w:val="32"/>
        </w:rPr>
        <w:t>项；先后承担了26项国家级科研项目，累计获得科技成果奖励1</w:t>
      </w:r>
      <w:r w:rsidR="005A09D1">
        <w:rPr>
          <w:rFonts w:ascii="仿宋_GB2312" w:eastAsia="仿宋_GB2312" w:hAnsi="华文仿宋"/>
          <w:sz w:val="32"/>
          <w:szCs w:val="32"/>
        </w:rPr>
        <w:t>161</w:t>
      </w:r>
      <w:r w:rsidR="005A09D1" w:rsidRPr="00AF5AB8">
        <w:rPr>
          <w:rFonts w:ascii="仿宋_GB2312" w:eastAsia="仿宋_GB2312" w:hAnsi="华文仿宋" w:hint="eastAsia"/>
          <w:sz w:val="32"/>
          <w:szCs w:val="32"/>
        </w:rPr>
        <w:t>项，其中国家级4项，省部级以上</w:t>
      </w:r>
      <w:r w:rsidR="005A09D1">
        <w:rPr>
          <w:rFonts w:ascii="仿宋_GB2312" w:eastAsia="仿宋_GB2312" w:hAnsi="华文仿宋"/>
          <w:sz w:val="32"/>
          <w:szCs w:val="32"/>
        </w:rPr>
        <w:t>101</w:t>
      </w:r>
      <w:r w:rsidR="005A09D1" w:rsidRPr="00AF5AB8">
        <w:rPr>
          <w:rFonts w:ascii="仿宋_GB2312" w:eastAsia="仿宋_GB2312" w:hAnsi="华文仿宋" w:hint="eastAsia"/>
          <w:sz w:val="32"/>
          <w:szCs w:val="32"/>
        </w:rPr>
        <w:t>项；拥有有效专利</w:t>
      </w:r>
      <w:r w:rsidR="005A09D1">
        <w:rPr>
          <w:rFonts w:ascii="仿宋_GB2312" w:eastAsia="仿宋_GB2312" w:hAnsi="华文仿宋"/>
          <w:sz w:val="32"/>
          <w:szCs w:val="32"/>
        </w:rPr>
        <w:t>2006</w:t>
      </w:r>
      <w:r w:rsidR="005A09D1" w:rsidRPr="00AF5AB8">
        <w:rPr>
          <w:rFonts w:ascii="仿宋_GB2312" w:eastAsia="仿宋_GB2312" w:hAnsi="华文仿宋" w:hint="eastAsia"/>
          <w:sz w:val="32"/>
          <w:szCs w:val="32"/>
        </w:rPr>
        <w:t>项，其中发明专利</w:t>
      </w:r>
      <w:r w:rsidR="005A09D1">
        <w:rPr>
          <w:rFonts w:ascii="仿宋_GB2312" w:eastAsia="仿宋_GB2312" w:hAnsi="华文仿宋"/>
          <w:sz w:val="32"/>
          <w:szCs w:val="32"/>
        </w:rPr>
        <w:t>453</w:t>
      </w:r>
      <w:r w:rsidR="005A09D1" w:rsidRPr="00AF5AB8">
        <w:rPr>
          <w:rFonts w:ascii="仿宋_GB2312" w:eastAsia="仿宋_GB2312" w:hAnsi="华文仿宋" w:hint="eastAsia"/>
          <w:sz w:val="32"/>
          <w:szCs w:val="32"/>
        </w:rPr>
        <w:t>项</w:t>
      </w:r>
      <w:r w:rsidR="00E67623">
        <w:rPr>
          <w:rFonts w:ascii="仿宋_GB2312" w:eastAsia="仿宋_GB2312" w:hAnsi="华文仿宋" w:hint="eastAsia"/>
          <w:sz w:val="32"/>
          <w:szCs w:val="32"/>
        </w:rPr>
        <w:t>。</w:t>
      </w:r>
    </w:p>
    <w:p w:rsid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rsidR="00BE2D7D" w:rsidRPr="000A7423" w:rsidDel="000A7423" w:rsidRDefault="00E97376" w:rsidP="000A7423">
      <w:pPr>
        <w:spacing w:line="560" w:lineRule="exact"/>
        <w:ind w:firstLineChars="200" w:firstLine="640"/>
        <w:rPr>
          <w:del w:id="0" w:author="刘红坤" w:date="2017-09-06T15:50:00Z"/>
          <w:rFonts w:ascii="仿宋_GB2312" w:eastAsia="仿宋_GB2312" w:hAnsiTheme="minorEastAsia" w:cs="宋体"/>
          <w:color w:val="000000" w:themeColor="text1"/>
          <w:sz w:val="32"/>
          <w:szCs w:val="32"/>
          <w:rPrChange w:id="1" w:author="刘红坤" w:date="2017-09-06T15:50:00Z">
            <w:rPr>
              <w:del w:id="2" w:author="刘红坤" w:date="2017-09-06T15:50:00Z"/>
            </w:rPr>
          </w:rPrChange>
        </w:rPr>
        <w:pPrChange w:id="3" w:author="刘红坤" w:date="2017-09-06T15:50:00Z">
          <w:pPr>
            <w:ind w:firstLineChars="200" w:firstLine="640"/>
          </w:pPr>
        </w:pPrChange>
      </w:pPr>
      <w:r w:rsidRPr="00E67623">
        <w:rPr>
          <w:rFonts w:ascii="仿宋_GB2312" w:eastAsia="仿宋_GB2312" w:hAnsi="Kaiti SC Regular" w:hint="eastAsia"/>
          <w:sz w:val="32"/>
          <w:szCs w:val="32"/>
        </w:rPr>
        <w:t>（一）</w:t>
      </w:r>
      <w:r w:rsidR="0078067E" w:rsidRPr="000A7423">
        <w:rPr>
          <w:rFonts w:ascii="仿宋_GB2312" w:eastAsia="仿宋_GB2312" w:hAnsiTheme="minorEastAsia" w:cs="宋体" w:hint="eastAsia"/>
          <w:color w:val="000000" w:themeColor="text1"/>
          <w:sz w:val="32"/>
          <w:szCs w:val="32"/>
          <w:rPrChange w:id="4" w:author="刘红坤" w:date="2017-09-06T15:50:00Z">
            <w:rPr>
              <w:rFonts w:ascii="仿宋_GB2312" w:eastAsia="仿宋_GB2312" w:hAnsi="Kaiti SC Regular" w:hint="eastAsia"/>
              <w:sz w:val="32"/>
              <w:szCs w:val="32"/>
            </w:rPr>
          </w:rPrChange>
        </w:rPr>
        <w:t>展品名称：</w:t>
      </w:r>
      <w:r w:rsidR="009206EF" w:rsidRPr="000A7423">
        <w:rPr>
          <w:rFonts w:ascii="仿宋_GB2312" w:eastAsia="仿宋_GB2312" w:hAnsiTheme="minorEastAsia" w:cs="宋体" w:hint="eastAsia"/>
          <w:color w:val="000000" w:themeColor="text1"/>
          <w:sz w:val="32"/>
          <w:szCs w:val="32"/>
          <w:rPrChange w:id="5" w:author="刘红坤" w:date="2017-09-06T15:50:00Z">
            <w:rPr>
              <w:rFonts w:ascii="仿宋_GB2312" w:eastAsia="仿宋_GB2312" w:hAnsi="Kaiti SC Regular" w:hint="eastAsia"/>
              <w:sz w:val="32"/>
              <w:szCs w:val="32"/>
            </w:rPr>
          </w:rPrChange>
        </w:rPr>
        <w:t>白鹤滩混流式水轮机转轮模型</w:t>
      </w:r>
      <w:r w:rsidR="004F4789" w:rsidRPr="000A7423">
        <w:rPr>
          <w:rFonts w:ascii="仿宋_GB2312" w:eastAsia="仿宋_GB2312" w:hAnsiTheme="minorEastAsia" w:cs="宋体" w:hint="eastAsia"/>
          <w:color w:val="000000" w:themeColor="text1"/>
          <w:sz w:val="32"/>
          <w:szCs w:val="32"/>
          <w:rPrChange w:id="6" w:author="刘红坤" w:date="2017-09-06T15:50:00Z">
            <w:rPr>
              <w:rFonts w:ascii="仿宋_GB2312" w:eastAsia="仿宋_GB2312" w:hAnsi="Kaiti SC Regular" w:hint="eastAsia"/>
              <w:sz w:val="32"/>
              <w:szCs w:val="32"/>
            </w:rPr>
          </w:rPrChange>
        </w:rPr>
        <w:t>。白鹤滩机组是目前单机容量最大机组，转轮采用长短叶片形式，该设计提高了低水头出力。水轮机原型最高效率达到96.69%，原型加权平均效率达到96.13%</w:t>
      </w:r>
      <w:del w:id="7" w:author="刘红坤" w:date="2017-09-06T15:51:00Z">
        <w:r w:rsidR="004F4789" w:rsidRPr="000A7423" w:rsidDel="000A7423">
          <w:rPr>
            <w:rFonts w:ascii="仿宋_GB2312" w:eastAsia="仿宋_GB2312" w:hAnsiTheme="minorEastAsia" w:cs="宋体" w:hint="eastAsia"/>
            <w:color w:val="000000" w:themeColor="text1"/>
            <w:sz w:val="32"/>
            <w:szCs w:val="32"/>
            <w:rPrChange w:id="8" w:author="刘红坤" w:date="2017-09-06T15:50:00Z">
              <w:rPr>
                <w:rFonts w:ascii="仿宋_GB2312" w:eastAsia="仿宋_GB2312" w:hAnsi="Kaiti SC Regular" w:hint="eastAsia"/>
                <w:sz w:val="32"/>
                <w:szCs w:val="32"/>
              </w:rPr>
            </w:rPrChange>
          </w:rPr>
          <w:delText>，达到世界先进水平</w:delText>
        </w:r>
      </w:del>
      <w:r w:rsidR="004F4789" w:rsidRPr="000A7423">
        <w:rPr>
          <w:rFonts w:ascii="仿宋_GB2312" w:eastAsia="仿宋_GB2312" w:hAnsiTheme="minorEastAsia" w:cs="宋体" w:hint="eastAsia"/>
          <w:color w:val="000000" w:themeColor="text1"/>
          <w:sz w:val="32"/>
          <w:szCs w:val="32"/>
          <w:rPrChange w:id="9" w:author="刘红坤" w:date="2017-09-06T15:50:00Z">
            <w:rPr>
              <w:rFonts w:ascii="仿宋_GB2312" w:eastAsia="仿宋_GB2312" w:hAnsi="Kaiti SC Regular" w:hint="eastAsia"/>
              <w:sz w:val="32"/>
              <w:szCs w:val="32"/>
            </w:rPr>
          </w:rPrChange>
        </w:rPr>
        <w:t>。转轮具有优秀的能量、空化性能，稳定性能在相同水头段水轮机中上了新的台阶</w:t>
      </w:r>
      <w:r w:rsidR="00BE2D7D" w:rsidRPr="000A7423">
        <w:rPr>
          <w:rFonts w:ascii="仿宋_GB2312" w:eastAsia="仿宋_GB2312" w:hAnsiTheme="minorEastAsia" w:cs="宋体" w:hint="eastAsia"/>
          <w:color w:val="000000" w:themeColor="text1"/>
          <w:sz w:val="32"/>
          <w:szCs w:val="32"/>
          <w:rPrChange w:id="10" w:author="刘红坤" w:date="2017-09-06T15:50:00Z">
            <w:rPr>
              <w:rFonts w:ascii="仿宋_GB2312" w:eastAsia="仿宋_GB2312" w:hAnsi="Kaiti SC Regular" w:hint="eastAsia"/>
              <w:sz w:val="32"/>
              <w:szCs w:val="32"/>
            </w:rPr>
          </w:rPrChange>
        </w:rPr>
        <w:t>，</w:t>
      </w:r>
      <w:r w:rsidR="00BE2D7D" w:rsidRPr="000A7423">
        <w:rPr>
          <w:rFonts w:ascii="仿宋_GB2312" w:eastAsia="仿宋_GB2312" w:hAnsiTheme="minorEastAsia" w:cs="宋体" w:hint="eastAsia"/>
          <w:color w:val="000000" w:themeColor="text1"/>
          <w:sz w:val="32"/>
          <w:szCs w:val="32"/>
          <w:rPrChange w:id="11" w:author="刘红坤" w:date="2017-09-06T15:50:00Z">
            <w:rPr>
              <w:rFonts w:hint="eastAsia"/>
            </w:rPr>
          </w:rPrChange>
        </w:rPr>
        <w:t>中高水头段水轮机各项水力性能达到了世界先进水平。</w:t>
      </w:r>
    </w:p>
    <w:p w:rsidR="00CA523E" w:rsidRPr="000A7423" w:rsidDel="000A7423" w:rsidRDefault="00CA523E" w:rsidP="000A7423">
      <w:pPr>
        <w:spacing w:line="560" w:lineRule="exact"/>
        <w:ind w:firstLineChars="200" w:firstLine="640"/>
        <w:rPr>
          <w:del w:id="12" w:author="刘红坤" w:date="2017-09-06T15:50:00Z"/>
          <w:rFonts w:ascii="仿宋_GB2312" w:eastAsia="仿宋_GB2312" w:hAnsiTheme="minorEastAsia" w:cs="宋体" w:hint="eastAsia"/>
          <w:color w:val="000000" w:themeColor="text1"/>
          <w:sz w:val="32"/>
          <w:szCs w:val="32"/>
          <w:rPrChange w:id="13" w:author="刘红坤" w:date="2017-09-06T15:50:00Z">
            <w:rPr>
              <w:del w:id="14" w:author="刘红坤" w:date="2017-09-06T15:50:00Z"/>
            </w:rPr>
          </w:rPrChange>
        </w:rPr>
        <w:pPrChange w:id="15" w:author="刘红坤" w:date="2017-09-06T15:50:00Z">
          <w:pPr>
            <w:ind w:firstLineChars="200" w:firstLine="480"/>
          </w:pPr>
        </w:pPrChange>
      </w:pPr>
    </w:p>
    <w:p w:rsidR="00E97376" w:rsidRPr="00E67623" w:rsidRDefault="00E97376" w:rsidP="000A7423">
      <w:pPr>
        <w:spacing w:line="560" w:lineRule="exact"/>
        <w:ind w:firstLineChars="200" w:firstLine="640"/>
        <w:rPr>
          <w:rFonts w:ascii="仿宋_GB2312" w:eastAsia="仿宋_GB2312" w:hAnsi="Kaiti SC Regular" w:hint="eastAsia"/>
          <w:sz w:val="32"/>
          <w:szCs w:val="32"/>
        </w:rPr>
      </w:pPr>
    </w:p>
    <w:p w:rsidR="00E97376" w:rsidRPr="00E67623" w:rsidRDefault="00E97376" w:rsidP="009206EF">
      <w:pPr>
        <w:spacing w:line="560" w:lineRule="exact"/>
        <w:ind w:firstLineChars="200" w:firstLine="640"/>
        <w:jc w:val="left"/>
        <w:rPr>
          <w:rFonts w:ascii="仿宋_GB2312" w:eastAsia="仿宋_GB2312" w:hAnsi="Kaiti SC Regular"/>
          <w:sz w:val="32"/>
          <w:szCs w:val="32"/>
        </w:rPr>
      </w:pPr>
      <w:r w:rsidRPr="00E67623">
        <w:rPr>
          <w:rFonts w:ascii="仿宋_GB2312" w:eastAsia="仿宋_GB2312" w:hAnsi="Kaiti SC Regular" w:hint="eastAsia"/>
          <w:sz w:val="32"/>
          <w:szCs w:val="32"/>
        </w:rPr>
        <w:lastRenderedPageBreak/>
        <w:t>（二）</w:t>
      </w:r>
      <w:r w:rsidR="0078067E" w:rsidRPr="00E67623">
        <w:rPr>
          <w:rFonts w:ascii="仿宋_GB2312" w:eastAsia="仿宋_GB2312" w:hAnsi="Kaiti SC Regular" w:hint="eastAsia"/>
          <w:sz w:val="32"/>
          <w:szCs w:val="32"/>
        </w:rPr>
        <w:t>展品名称：</w:t>
      </w:r>
      <w:r w:rsidR="009206EF" w:rsidRPr="00E67623">
        <w:rPr>
          <w:rFonts w:ascii="仿宋_GB2312" w:eastAsia="仿宋_GB2312" w:hAnsi="Kaiti SC Regular" w:hint="eastAsia"/>
          <w:sz w:val="32"/>
          <w:szCs w:val="32"/>
        </w:rPr>
        <w:t>仙居水泵水轮机转轮</w:t>
      </w:r>
      <w:r w:rsidR="009206EF" w:rsidRPr="00E67623">
        <w:rPr>
          <w:rFonts w:ascii="仿宋_GB2312" w:eastAsia="仿宋_GB2312" w:hAnsi="Kaiti SC Regular"/>
          <w:sz w:val="32"/>
          <w:szCs w:val="32"/>
        </w:rPr>
        <w:t>模型</w:t>
      </w:r>
      <w:r w:rsidR="009206EF" w:rsidRPr="00E67623">
        <w:rPr>
          <w:rFonts w:ascii="仿宋_GB2312" w:eastAsia="仿宋_GB2312" w:hAnsi="Kaiti SC Regular" w:hint="eastAsia"/>
          <w:sz w:val="32"/>
          <w:szCs w:val="32"/>
        </w:rPr>
        <w:t>。</w:t>
      </w:r>
      <w:r w:rsidR="004F4789" w:rsidRPr="00E67623">
        <w:rPr>
          <w:rFonts w:ascii="仿宋_GB2312" w:eastAsia="仿宋_GB2312" w:hAnsi="Kaiti SC Regular" w:hint="eastAsia"/>
          <w:sz w:val="32"/>
          <w:szCs w:val="32"/>
        </w:rPr>
        <w:t>是我国抽水蓄能设计制造技术引进消化吸收再创新的最新成果</w:t>
      </w:r>
      <w:r w:rsidR="00CA523E">
        <w:rPr>
          <w:rFonts w:ascii="仿宋_GB2312" w:eastAsia="仿宋_GB2312" w:hAnsi="Kaiti SC Regular" w:hint="eastAsia"/>
          <w:sz w:val="32"/>
          <w:szCs w:val="32"/>
        </w:rPr>
        <w:t>，是</w:t>
      </w:r>
      <w:r w:rsidR="00CA523E" w:rsidRPr="00CA523E">
        <w:rPr>
          <w:rFonts w:ascii="仿宋_GB2312" w:eastAsia="仿宋_GB2312" w:hAnsi="Kaiti SC Regular" w:hint="eastAsia"/>
          <w:sz w:val="32"/>
          <w:szCs w:val="32"/>
        </w:rPr>
        <w:t>目前国内单机容量最大的首个400MW 级抽水蓄能机组</w:t>
      </w:r>
      <w:r w:rsidR="004F4789" w:rsidRPr="00E67623">
        <w:rPr>
          <w:rFonts w:ascii="仿宋_GB2312" w:eastAsia="仿宋_GB2312" w:hAnsi="Kaiti SC Regular" w:hint="eastAsia"/>
          <w:sz w:val="32"/>
          <w:szCs w:val="32"/>
        </w:rPr>
        <w:t>。</w:t>
      </w:r>
      <w:r w:rsidR="00CA523E" w:rsidRPr="00CA523E">
        <w:rPr>
          <w:rFonts w:ascii="仿宋_GB2312" w:eastAsia="仿宋_GB2312" w:hAnsi="Kaiti SC Regular" w:hint="eastAsia"/>
          <w:sz w:val="32"/>
          <w:szCs w:val="32"/>
        </w:rPr>
        <w:t>转轮开发采用了多工况多目标参数控制方法，</w:t>
      </w:r>
      <w:r w:rsidR="00CA523E">
        <w:rPr>
          <w:rFonts w:ascii="仿宋_GB2312" w:eastAsia="仿宋_GB2312" w:hAnsi="Kaiti SC Regular" w:hint="eastAsia"/>
          <w:sz w:val="32"/>
          <w:szCs w:val="32"/>
        </w:rPr>
        <w:t>在</w:t>
      </w:r>
      <w:r w:rsidR="004F4789" w:rsidRPr="00E67623">
        <w:rPr>
          <w:rFonts w:ascii="仿宋_GB2312" w:eastAsia="仿宋_GB2312" w:hAnsi="Kaiti SC Regular" w:hint="eastAsia"/>
          <w:sz w:val="32"/>
          <w:szCs w:val="32"/>
        </w:rPr>
        <w:t>“</w:t>
      </w:r>
      <w:r w:rsidR="004F4789" w:rsidRPr="00E67623">
        <w:rPr>
          <w:rFonts w:ascii="仿宋_GB2312" w:eastAsia="仿宋_GB2312" w:hAnsi="Kaiti SC Regular"/>
          <w:sz w:val="32"/>
          <w:szCs w:val="32"/>
        </w:rPr>
        <w:t>S</w:t>
      </w:r>
      <w:r w:rsidR="004F4789" w:rsidRPr="00E67623">
        <w:rPr>
          <w:rFonts w:ascii="仿宋_GB2312" w:eastAsia="仿宋_GB2312" w:hAnsi="Kaiti SC Regular" w:hint="eastAsia"/>
          <w:sz w:val="32"/>
          <w:szCs w:val="32"/>
        </w:rPr>
        <w:t>”区和水泵工况“驼峰”区流态控制和安全裕度设计上</w:t>
      </w:r>
      <w:r w:rsidR="00CA523E">
        <w:rPr>
          <w:rFonts w:ascii="仿宋_GB2312" w:eastAsia="仿宋_GB2312" w:hAnsi="Kaiti SC Regular" w:hint="eastAsia"/>
          <w:sz w:val="32"/>
          <w:szCs w:val="32"/>
        </w:rPr>
        <w:t>取得</w:t>
      </w:r>
      <w:r w:rsidR="004F4789" w:rsidRPr="00E67623">
        <w:rPr>
          <w:rFonts w:ascii="仿宋_GB2312" w:eastAsia="仿宋_GB2312" w:hAnsi="Kaiti SC Regular" w:hint="eastAsia"/>
          <w:sz w:val="32"/>
          <w:szCs w:val="32"/>
        </w:rPr>
        <w:t>关键性突破。水泵水轮机工况原型最高效率94.21</w:t>
      </w:r>
      <w:r w:rsidR="004F4789" w:rsidRPr="00E67623">
        <w:rPr>
          <w:rFonts w:ascii="仿宋_GB2312" w:eastAsia="仿宋_GB2312" w:hAnsi="Kaiti SC Regular"/>
          <w:sz w:val="32"/>
          <w:szCs w:val="32"/>
        </w:rPr>
        <w:t>%</w:t>
      </w:r>
      <w:r w:rsidR="004F4789" w:rsidRPr="00E67623">
        <w:rPr>
          <w:rFonts w:ascii="仿宋_GB2312" w:eastAsia="仿宋_GB2312" w:hAnsi="Kaiti SC Regular" w:hint="eastAsia"/>
          <w:sz w:val="32"/>
          <w:szCs w:val="32"/>
        </w:rPr>
        <w:t>，水泵工况原型最高</w:t>
      </w:r>
      <w:r w:rsidR="004F4789" w:rsidRPr="00E67623">
        <w:rPr>
          <w:rFonts w:ascii="仿宋_GB2312" w:eastAsia="仿宋_GB2312" w:hAnsi="Kaiti SC Regular"/>
          <w:sz w:val="32"/>
          <w:szCs w:val="32"/>
        </w:rPr>
        <w:t>93.6</w:t>
      </w:r>
      <w:r w:rsidR="004F4789" w:rsidRPr="00E67623">
        <w:rPr>
          <w:rFonts w:ascii="仿宋_GB2312" w:eastAsia="仿宋_GB2312" w:hAnsi="Kaiti SC Regular" w:hint="eastAsia"/>
          <w:sz w:val="32"/>
          <w:szCs w:val="32"/>
        </w:rPr>
        <w:t>5</w:t>
      </w:r>
      <w:r w:rsidR="004F4789" w:rsidRPr="00E67623">
        <w:rPr>
          <w:rFonts w:ascii="仿宋_GB2312" w:eastAsia="仿宋_GB2312" w:hAnsi="Kaiti SC Regular"/>
          <w:sz w:val="32"/>
          <w:szCs w:val="32"/>
        </w:rPr>
        <w:t>%</w:t>
      </w:r>
      <w:r w:rsidR="004F4789" w:rsidRPr="00E67623">
        <w:rPr>
          <w:rFonts w:ascii="仿宋_GB2312" w:eastAsia="仿宋_GB2312" w:hAnsi="Kaiti SC Regular" w:hint="eastAsia"/>
          <w:sz w:val="32"/>
          <w:szCs w:val="32"/>
        </w:rPr>
        <w:t>，性能指标达到国际先进水平。</w:t>
      </w:r>
    </w:p>
    <w:p w:rsidR="009B42B2" w:rsidRPr="00E67623" w:rsidRDefault="009B42B2" w:rsidP="009206EF">
      <w:pPr>
        <w:spacing w:line="560" w:lineRule="exact"/>
        <w:ind w:firstLineChars="200" w:firstLine="640"/>
        <w:jc w:val="left"/>
        <w:rPr>
          <w:rFonts w:ascii="仿宋_GB2312" w:eastAsia="仿宋_GB2312" w:hAnsi="Kaiti SC Regular"/>
          <w:sz w:val="32"/>
          <w:szCs w:val="32"/>
        </w:rPr>
      </w:pPr>
      <w:r w:rsidRPr="00E67623">
        <w:rPr>
          <w:rFonts w:ascii="仿宋_GB2312" w:eastAsia="仿宋_GB2312" w:hAnsi="Kaiti SC Regular" w:hint="eastAsia"/>
          <w:sz w:val="32"/>
          <w:szCs w:val="32"/>
        </w:rPr>
        <w:t>（</w:t>
      </w:r>
      <w:r w:rsidR="009206EF" w:rsidRPr="00E67623">
        <w:rPr>
          <w:rFonts w:ascii="仿宋_GB2312" w:eastAsia="仿宋_GB2312" w:hAnsi="Kaiti SC Regular" w:hint="eastAsia"/>
          <w:sz w:val="32"/>
          <w:szCs w:val="32"/>
        </w:rPr>
        <w:t>四</w:t>
      </w:r>
      <w:r w:rsidRPr="00E67623">
        <w:rPr>
          <w:rFonts w:ascii="仿宋_GB2312" w:eastAsia="仿宋_GB2312" w:hAnsi="Kaiti SC Regular" w:hint="eastAsia"/>
          <w:sz w:val="32"/>
          <w:szCs w:val="32"/>
        </w:rPr>
        <w:t>）展品名称：</w:t>
      </w:r>
      <w:r w:rsidR="009206EF" w:rsidRPr="00E67623">
        <w:rPr>
          <w:rFonts w:ascii="仿宋_GB2312" w:eastAsia="仿宋_GB2312" w:hAnsi="Kaiti SC Regular" w:hint="eastAsia"/>
          <w:sz w:val="32"/>
          <w:szCs w:val="32"/>
        </w:rPr>
        <w:t>30MW燃气</w:t>
      </w:r>
      <w:r w:rsidR="009206EF" w:rsidRPr="00E67623">
        <w:rPr>
          <w:rFonts w:ascii="仿宋_GB2312" w:eastAsia="仿宋_GB2312" w:hAnsi="Kaiti SC Regular"/>
          <w:sz w:val="32"/>
          <w:szCs w:val="32"/>
        </w:rPr>
        <w:t>轮机动态演示模型</w:t>
      </w:r>
      <w:r w:rsidR="009206EF" w:rsidRPr="00E67623">
        <w:rPr>
          <w:rFonts w:ascii="仿宋_GB2312" w:eastAsia="仿宋_GB2312" w:hAnsi="Kaiti SC Regular" w:hint="eastAsia"/>
          <w:sz w:val="32"/>
          <w:szCs w:val="32"/>
        </w:rPr>
        <w:t>。</w:t>
      </w:r>
      <w:r w:rsidRPr="00E67623">
        <w:rPr>
          <w:rFonts w:ascii="仿宋_GB2312" w:eastAsia="仿宋_GB2312" w:hAnsi="Kaiti SC Regular"/>
          <w:sz w:val="32"/>
          <w:szCs w:val="32"/>
        </w:rPr>
        <w:t>2015</w:t>
      </w:r>
      <w:r w:rsidRPr="00E67623">
        <w:rPr>
          <w:rFonts w:ascii="仿宋_GB2312" w:eastAsia="仿宋_GB2312" w:hAnsi="Kaiti SC Regular" w:hint="eastAsia"/>
          <w:sz w:val="32"/>
          <w:szCs w:val="32"/>
        </w:rPr>
        <w:t>年，由哈电集团生产的国产首台</w:t>
      </w:r>
      <w:r w:rsidRPr="00E67623">
        <w:rPr>
          <w:rFonts w:ascii="仿宋_GB2312" w:eastAsia="仿宋_GB2312" w:hAnsi="Kaiti SC Regular"/>
          <w:sz w:val="32"/>
          <w:szCs w:val="32"/>
        </w:rPr>
        <w:t>30MW</w:t>
      </w:r>
      <w:r w:rsidRPr="00E67623">
        <w:rPr>
          <w:rFonts w:ascii="仿宋_GB2312" w:eastAsia="仿宋_GB2312" w:hAnsi="Kaiti SC Regular" w:hint="eastAsia"/>
          <w:sz w:val="32"/>
          <w:szCs w:val="32"/>
        </w:rPr>
        <w:t>级燃压机组在中石油西部管道西三线烟墩站一次点火并成功运行，确立了哈电集团工业用燃气轮机研究制造能力处于国内的领先水平。</w:t>
      </w:r>
      <w:r w:rsidRPr="00E67623">
        <w:rPr>
          <w:rFonts w:ascii="仿宋_GB2312" w:eastAsia="仿宋_GB2312" w:hAnsi="Kaiti SC Regular"/>
          <w:sz w:val="32"/>
          <w:szCs w:val="32"/>
        </w:rPr>
        <w:t>30</w:t>
      </w:r>
      <w:r w:rsidR="009206EF" w:rsidRPr="00E67623">
        <w:rPr>
          <w:rFonts w:ascii="仿宋_GB2312" w:eastAsia="仿宋_GB2312" w:hAnsi="Kaiti SC Regular"/>
          <w:sz w:val="32"/>
          <w:szCs w:val="32"/>
        </w:rPr>
        <w:t>M</w:t>
      </w:r>
      <w:r w:rsidRPr="00E67623">
        <w:rPr>
          <w:rFonts w:ascii="仿宋_GB2312" w:eastAsia="仿宋_GB2312" w:hAnsi="Kaiti SC Regular"/>
          <w:sz w:val="32"/>
          <w:szCs w:val="32"/>
        </w:rPr>
        <w:t>W</w:t>
      </w:r>
      <w:r w:rsidRPr="00E67623">
        <w:rPr>
          <w:rFonts w:ascii="仿宋_GB2312" w:eastAsia="仿宋_GB2312" w:hAnsi="Kaiti SC Regular" w:hint="eastAsia"/>
          <w:sz w:val="32"/>
          <w:szCs w:val="32"/>
        </w:rPr>
        <w:t>级燃压机组制造成功突破了燃烧室、高温冷却叶片、钛合金转子、高温合金涡轮盘、热障涂层和钛合金叶片强化等多项关键制造工艺、制造技术和检测技术，实现了燃气轮机从冷端部件到热端部件的全部国产化。</w:t>
      </w:r>
    </w:p>
    <w:p w:rsidR="009206EF" w:rsidRPr="00E67623" w:rsidRDefault="009206EF" w:rsidP="009206EF">
      <w:pPr>
        <w:autoSpaceDE w:val="0"/>
        <w:autoSpaceDN w:val="0"/>
        <w:adjustRightInd w:val="0"/>
        <w:spacing w:line="560" w:lineRule="exact"/>
        <w:ind w:firstLine="480"/>
        <w:rPr>
          <w:rFonts w:ascii="仿宋_GB2312" w:eastAsia="仿宋_GB2312" w:hAnsi="Kaiti SC Regular"/>
          <w:sz w:val="32"/>
          <w:szCs w:val="32"/>
        </w:rPr>
      </w:pPr>
      <w:r w:rsidRPr="00E67623">
        <w:rPr>
          <w:rFonts w:ascii="仿宋_GB2312" w:eastAsia="仿宋_GB2312" w:hAnsi="Kaiti SC Regular" w:hint="eastAsia"/>
          <w:sz w:val="32"/>
          <w:szCs w:val="32"/>
        </w:rPr>
        <w:t>（五）展品名称：</w:t>
      </w:r>
      <w:bookmarkStart w:id="16" w:name="_GoBack"/>
      <w:r w:rsidRPr="00E67623">
        <w:rPr>
          <w:rFonts w:ascii="仿宋_GB2312" w:eastAsia="仿宋_GB2312" w:hAnsi="Kaiti SC Regular" w:hint="eastAsia"/>
          <w:sz w:val="32"/>
          <w:szCs w:val="32"/>
        </w:rPr>
        <w:t>CAP</w:t>
      </w:r>
      <w:r w:rsidRPr="00E67623">
        <w:rPr>
          <w:rFonts w:ascii="仿宋_GB2312" w:eastAsia="仿宋_GB2312" w:hAnsi="Kaiti SC Regular"/>
          <w:sz w:val="32"/>
          <w:szCs w:val="32"/>
        </w:rPr>
        <w:t>1400</w:t>
      </w:r>
      <w:r w:rsidRPr="00E67623">
        <w:rPr>
          <w:rFonts w:ascii="仿宋_GB2312" w:eastAsia="仿宋_GB2312" w:hAnsi="Kaiti SC Regular" w:hint="eastAsia"/>
          <w:sz w:val="32"/>
          <w:szCs w:val="32"/>
        </w:rPr>
        <w:t>反应堆</w:t>
      </w:r>
      <w:r w:rsidRPr="00E67623">
        <w:rPr>
          <w:rFonts w:ascii="仿宋_GB2312" w:eastAsia="仿宋_GB2312" w:hAnsi="Kaiti SC Regular"/>
          <w:sz w:val="32"/>
          <w:szCs w:val="32"/>
        </w:rPr>
        <w:t>冷却剂屏蔽式主泵</w:t>
      </w:r>
      <w:r w:rsidRPr="00E67623">
        <w:rPr>
          <w:rFonts w:ascii="仿宋_GB2312" w:eastAsia="仿宋_GB2312" w:hAnsi="Kaiti SC Regular" w:hint="eastAsia"/>
          <w:sz w:val="32"/>
          <w:szCs w:val="32"/>
        </w:rPr>
        <w:t>模型。核电站主泵是驱动反应堆“冷却剂循环”，</w:t>
      </w:r>
      <w:r w:rsidRPr="00E67623">
        <w:rPr>
          <w:rFonts w:ascii="仿宋_GB2312" w:eastAsia="仿宋_GB2312" w:hAnsi="Kaiti SC Regular"/>
          <w:sz w:val="32"/>
          <w:szCs w:val="32"/>
        </w:rPr>
        <w:t>CAP1400</w:t>
      </w:r>
      <w:r w:rsidRPr="00E67623">
        <w:rPr>
          <w:rFonts w:ascii="仿宋_GB2312" w:eastAsia="仿宋_GB2312" w:hAnsi="Kaiti SC Regular" w:hint="eastAsia"/>
          <w:sz w:val="32"/>
          <w:szCs w:val="32"/>
        </w:rPr>
        <w:t>屏蔽主泵是立式、无轴封，是一回路压力边界组成部分。电机功率</w:t>
      </w:r>
      <w:r w:rsidRPr="00E67623">
        <w:rPr>
          <w:rFonts w:ascii="仿宋_GB2312" w:eastAsia="仿宋_GB2312" w:hAnsi="Kaiti SC Regular"/>
          <w:sz w:val="32"/>
          <w:szCs w:val="32"/>
        </w:rPr>
        <w:t>6680KW</w:t>
      </w:r>
      <w:r w:rsidRPr="00E67623">
        <w:rPr>
          <w:rFonts w:ascii="仿宋_GB2312" w:eastAsia="仿宋_GB2312" w:hAnsi="Kaiti SC Regular" w:hint="eastAsia"/>
          <w:sz w:val="32"/>
          <w:szCs w:val="32"/>
        </w:rPr>
        <w:t>，频率为</w:t>
      </w:r>
      <w:r w:rsidRPr="00E67623">
        <w:rPr>
          <w:rFonts w:ascii="仿宋_GB2312" w:eastAsia="仿宋_GB2312" w:hAnsi="Kaiti SC Regular"/>
          <w:sz w:val="32"/>
          <w:szCs w:val="32"/>
        </w:rPr>
        <w:t>50Hz</w:t>
      </w:r>
      <w:r w:rsidRPr="00E67623">
        <w:rPr>
          <w:rFonts w:ascii="仿宋_GB2312" w:eastAsia="仿宋_GB2312" w:hAnsi="Kaiti SC Regular" w:hint="eastAsia"/>
          <w:sz w:val="32"/>
          <w:szCs w:val="32"/>
        </w:rPr>
        <w:t>，定、转子装有屏蔽套，电机上下各布置两个重金属飞轮为安全停堆提供高转动惯量。电机轴承采用水润滑形式，</w:t>
      </w:r>
      <w:r w:rsidRPr="00E67623">
        <w:rPr>
          <w:rFonts w:ascii="仿宋_GB2312" w:eastAsia="仿宋_GB2312" w:hAnsi="Kaiti SC Regular"/>
          <w:sz w:val="32"/>
          <w:szCs w:val="32"/>
        </w:rPr>
        <w:t>CAP1400</w:t>
      </w:r>
      <w:r w:rsidRPr="00E67623">
        <w:rPr>
          <w:rFonts w:ascii="仿宋_GB2312" w:eastAsia="仿宋_GB2312" w:hAnsi="Kaiti SC Regular" w:hint="eastAsia"/>
          <w:sz w:val="32"/>
          <w:szCs w:val="32"/>
        </w:rPr>
        <w:t>屏蔽主泵的性能达到国际一流水平，突破了</w:t>
      </w:r>
      <w:r w:rsidRPr="00E67623">
        <w:rPr>
          <w:rFonts w:ascii="仿宋_GB2312" w:eastAsia="仿宋_GB2312" w:hAnsi="Kaiti SC Regular"/>
          <w:sz w:val="32"/>
          <w:szCs w:val="32"/>
        </w:rPr>
        <w:t>100</w:t>
      </w:r>
      <w:r w:rsidRPr="00E67623">
        <w:rPr>
          <w:rFonts w:ascii="仿宋_GB2312" w:eastAsia="仿宋_GB2312" w:hAnsi="Kaiti SC Regular" w:hint="eastAsia"/>
          <w:sz w:val="32"/>
          <w:szCs w:val="32"/>
        </w:rPr>
        <w:t>多项关键技术，具有完全自主知识产权。</w:t>
      </w:r>
      <w:bookmarkEnd w:id="16"/>
    </w:p>
    <w:p w:rsidR="005A541C" w:rsidRDefault="005440E0" w:rsidP="005A541C">
      <w:pPr>
        <w:spacing w:line="570" w:lineRule="exact"/>
        <w:ind w:firstLineChars="200" w:firstLine="640"/>
        <w:rPr>
          <w:rFonts w:ascii="标准公文_仿宋" w:eastAsia="标准公文_仿宋" w:hAnsiTheme="minorEastAsia"/>
          <w:sz w:val="32"/>
          <w:szCs w:val="32"/>
        </w:rPr>
      </w:pPr>
      <w:r w:rsidRPr="00E67623">
        <w:rPr>
          <w:rFonts w:ascii="仿宋_GB2312" w:eastAsia="仿宋_GB2312" w:hAnsi="Kaiti SC Regular" w:hint="eastAsia"/>
          <w:sz w:val="32"/>
          <w:szCs w:val="32"/>
        </w:rPr>
        <w:t>（六）展品名称：舰船动力模型。</w:t>
      </w:r>
      <w:r w:rsidR="005A541C">
        <w:rPr>
          <w:rFonts w:ascii="标准公文_仿宋" w:eastAsia="标准公文_仿宋" w:hAnsiTheme="minorEastAsia" w:hint="eastAsia"/>
          <w:sz w:val="32"/>
          <w:szCs w:val="32"/>
        </w:rPr>
        <w:t>六十余年的发展历程中，哈电集团共</w:t>
      </w:r>
      <w:r w:rsidR="005A541C" w:rsidRPr="00714D60">
        <w:rPr>
          <w:rFonts w:ascii="标准公文_仿宋" w:eastAsia="标准公文_仿宋" w:hAnsiTheme="minorEastAsia" w:hint="eastAsia"/>
          <w:sz w:val="32"/>
          <w:szCs w:val="32"/>
        </w:rPr>
        <w:t>为我国</w:t>
      </w:r>
      <w:r w:rsidR="005A541C">
        <w:rPr>
          <w:rFonts w:ascii="标准公文_仿宋" w:eastAsia="标准公文_仿宋" w:hAnsiTheme="minorEastAsia" w:hint="eastAsia"/>
          <w:sz w:val="32"/>
          <w:szCs w:val="32"/>
        </w:rPr>
        <w:t>海军供应</w:t>
      </w:r>
      <w:del w:id="17" w:author="刘红坤" w:date="2017-09-06T15:50:00Z">
        <w:r w:rsidR="005A541C" w:rsidRPr="00714D60" w:rsidDel="000A7423">
          <w:rPr>
            <w:rFonts w:ascii="标准公文_仿宋" w:eastAsia="标准公文_仿宋" w:hAnsiTheme="minorEastAsia" w:hint="eastAsia"/>
            <w:sz w:val="32"/>
            <w:szCs w:val="32"/>
          </w:rPr>
          <w:delText>超过500台</w:delText>
        </w:r>
        <w:r w:rsidR="005A541C" w:rsidDel="000A7423">
          <w:rPr>
            <w:rFonts w:ascii="标准公文_仿宋" w:eastAsia="标准公文_仿宋" w:hAnsiTheme="minorEastAsia" w:hint="eastAsia"/>
            <w:sz w:val="32"/>
            <w:szCs w:val="32"/>
          </w:rPr>
          <w:delText>（</w:delText>
        </w:r>
        <w:r w:rsidR="005A541C" w:rsidRPr="00714D60" w:rsidDel="000A7423">
          <w:rPr>
            <w:rFonts w:ascii="标准公文_仿宋" w:eastAsia="标准公文_仿宋" w:hAnsiTheme="minorEastAsia" w:hint="eastAsia"/>
            <w:sz w:val="32"/>
            <w:szCs w:val="32"/>
          </w:rPr>
          <w:delText>套</w:delText>
        </w:r>
        <w:r w:rsidR="005A541C" w:rsidDel="000A7423">
          <w:rPr>
            <w:rFonts w:ascii="标准公文_仿宋" w:eastAsia="标准公文_仿宋" w:hAnsiTheme="minorEastAsia" w:hint="eastAsia"/>
            <w:sz w:val="32"/>
            <w:szCs w:val="32"/>
          </w:rPr>
          <w:delText>）</w:delText>
        </w:r>
      </w:del>
      <w:r w:rsidR="005A541C">
        <w:rPr>
          <w:rFonts w:ascii="标准公文_仿宋" w:eastAsia="标准公文_仿宋" w:hAnsiTheme="minorEastAsia" w:hint="eastAsia"/>
          <w:sz w:val="32"/>
          <w:szCs w:val="32"/>
        </w:rPr>
        <w:t>各型</w:t>
      </w:r>
      <w:ins w:id="18" w:author="刘红坤" w:date="2017-09-06T15:50:00Z">
        <w:r w:rsidR="000A7423">
          <w:rPr>
            <w:rFonts w:ascii="标准公文_仿宋" w:eastAsia="标准公文_仿宋" w:hAnsiTheme="minorEastAsia" w:hint="eastAsia"/>
            <w:sz w:val="32"/>
            <w:szCs w:val="32"/>
          </w:rPr>
          <w:t>号</w:t>
        </w:r>
      </w:ins>
      <w:r w:rsidR="005A541C">
        <w:rPr>
          <w:rFonts w:ascii="标准公文_仿宋" w:eastAsia="标准公文_仿宋" w:hAnsiTheme="minorEastAsia" w:hint="eastAsia"/>
          <w:sz w:val="32"/>
          <w:szCs w:val="32"/>
        </w:rPr>
        <w:t>舰船主</w:t>
      </w:r>
      <w:r w:rsidR="005A541C" w:rsidRPr="00714D60">
        <w:rPr>
          <w:rFonts w:ascii="标准公文_仿宋" w:eastAsia="标准公文_仿宋" w:hAnsiTheme="minorEastAsia" w:hint="eastAsia"/>
          <w:sz w:val="32"/>
          <w:szCs w:val="32"/>
        </w:rPr>
        <w:t>动力</w:t>
      </w:r>
      <w:r w:rsidR="005A541C">
        <w:rPr>
          <w:rFonts w:ascii="标准公文_仿宋" w:eastAsia="标准公文_仿宋" w:hAnsiTheme="minorEastAsia" w:hint="eastAsia"/>
          <w:sz w:val="32"/>
          <w:szCs w:val="32"/>
        </w:rPr>
        <w:t>装置</w:t>
      </w:r>
      <w:r w:rsidR="005A541C" w:rsidRPr="00714D60">
        <w:rPr>
          <w:rFonts w:ascii="标准公文_仿宋" w:eastAsia="标准公文_仿宋" w:hAnsiTheme="minorEastAsia" w:hint="eastAsia"/>
          <w:sz w:val="32"/>
          <w:szCs w:val="32"/>
        </w:rPr>
        <w:t>，</w:t>
      </w:r>
      <w:r w:rsidR="005A541C">
        <w:rPr>
          <w:rFonts w:ascii="标准公文_仿宋" w:eastAsia="标准公文_仿宋" w:hAnsiTheme="minorEastAsia" w:hint="eastAsia"/>
          <w:sz w:val="32"/>
          <w:szCs w:val="32"/>
        </w:rPr>
        <w:t>诞</w:t>
      </w:r>
      <w:r w:rsidR="005A541C">
        <w:rPr>
          <w:rFonts w:ascii="标准公文_仿宋" w:eastAsia="标准公文_仿宋" w:hAnsiTheme="minorEastAsia" w:hint="eastAsia"/>
          <w:sz w:val="32"/>
          <w:szCs w:val="32"/>
        </w:rPr>
        <w:lastRenderedPageBreak/>
        <w:t>生了许多个海军装备建设史上的第一，产品主要</w:t>
      </w:r>
      <w:r w:rsidR="005A541C" w:rsidRPr="0053790C">
        <w:rPr>
          <w:rFonts w:ascii="标准公文_仿宋" w:eastAsia="标准公文_仿宋" w:hAnsiTheme="minorEastAsia" w:hint="eastAsia"/>
          <w:sz w:val="32"/>
          <w:szCs w:val="32"/>
        </w:rPr>
        <w:t>装备于北海舰队、东海舰队</w:t>
      </w:r>
      <w:r w:rsidR="005A541C">
        <w:rPr>
          <w:rFonts w:ascii="标准公文_仿宋" w:eastAsia="标准公文_仿宋" w:hAnsiTheme="minorEastAsia" w:hint="eastAsia"/>
          <w:sz w:val="32"/>
          <w:szCs w:val="32"/>
        </w:rPr>
        <w:t>和</w:t>
      </w:r>
      <w:r w:rsidR="005A541C" w:rsidRPr="0053790C">
        <w:rPr>
          <w:rFonts w:ascii="标准公文_仿宋" w:eastAsia="标准公文_仿宋" w:hAnsiTheme="minorEastAsia" w:hint="eastAsia"/>
          <w:sz w:val="32"/>
          <w:szCs w:val="32"/>
        </w:rPr>
        <w:t>南海舰队</w:t>
      </w:r>
      <w:r w:rsidR="005A541C">
        <w:rPr>
          <w:rFonts w:ascii="标准公文_仿宋" w:eastAsia="标准公文_仿宋" w:hAnsiTheme="minorEastAsia" w:hint="eastAsia"/>
          <w:sz w:val="32"/>
          <w:szCs w:val="32"/>
        </w:rPr>
        <w:t>，囊括了</w:t>
      </w:r>
      <w:r w:rsidR="005A541C" w:rsidRPr="00072EA6">
        <w:rPr>
          <w:rFonts w:ascii="标准公文_仿宋" w:eastAsia="标准公文_仿宋" w:hAnsiTheme="minorEastAsia" w:hint="eastAsia"/>
          <w:sz w:val="32"/>
          <w:szCs w:val="32"/>
        </w:rPr>
        <w:t>我国</w:t>
      </w:r>
      <w:r w:rsidR="005A541C">
        <w:rPr>
          <w:rFonts w:ascii="标准公文_仿宋" w:eastAsia="标准公文_仿宋" w:hAnsiTheme="minorEastAsia" w:hint="eastAsia"/>
          <w:sz w:val="32"/>
          <w:szCs w:val="32"/>
        </w:rPr>
        <w:t>海军</w:t>
      </w:r>
      <w:r w:rsidR="005A541C" w:rsidRPr="00072EA6">
        <w:rPr>
          <w:rFonts w:ascii="标准公文_仿宋" w:eastAsia="标准公文_仿宋" w:hAnsiTheme="minorEastAsia" w:hint="eastAsia"/>
          <w:sz w:val="32"/>
          <w:szCs w:val="32"/>
        </w:rPr>
        <w:t>全部核潜艇主动力</w:t>
      </w:r>
      <w:r w:rsidR="005A541C">
        <w:rPr>
          <w:rFonts w:ascii="标准公文_仿宋" w:eastAsia="标准公文_仿宋" w:hAnsiTheme="minorEastAsia" w:hint="eastAsia"/>
          <w:sz w:val="32"/>
          <w:szCs w:val="32"/>
        </w:rPr>
        <w:t>装置</w:t>
      </w:r>
      <w:r w:rsidR="005A541C" w:rsidRPr="00072EA6">
        <w:rPr>
          <w:rFonts w:ascii="标准公文_仿宋" w:eastAsia="标准公文_仿宋" w:hAnsiTheme="minorEastAsia" w:hint="eastAsia"/>
          <w:sz w:val="32"/>
          <w:szCs w:val="32"/>
        </w:rPr>
        <w:t>和</w:t>
      </w:r>
      <w:r w:rsidR="005A541C">
        <w:rPr>
          <w:rFonts w:ascii="标准公文_仿宋" w:eastAsia="标准公文_仿宋" w:hAnsiTheme="minorEastAsia" w:hint="eastAsia"/>
          <w:sz w:val="32"/>
          <w:szCs w:val="32"/>
        </w:rPr>
        <w:t>绝大部分</w:t>
      </w:r>
      <w:r w:rsidR="005A541C" w:rsidRPr="00072EA6">
        <w:rPr>
          <w:rFonts w:ascii="标准公文_仿宋" w:eastAsia="标准公文_仿宋" w:hAnsiTheme="minorEastAsia" w:hint="eastAsia"/>
          <w:sz w:val="32"/>
          <w:szCs w:val="32"/>
        </w:rPr>
        <w:t>舰用主动力</w:t>
      </w:r>
      <w:r w:rsidR="005A541C">
        <w:rPr>
          <w:rFonts w:ascii="标准公文_仿宋" w:eastAsia="标准公文_仿宋" w:hAnsiTheme="minorEastAsia" w:hint="eastAsia"/>
          <w:sz w:val="32"/>
          <w:szCs w:val="32"/>
        </w:rPr>
        <w:t>装置。哈电集团为</w:t>
      </w:r>
      <w:r w:rsidR="005A541C" w:rsidRPr="00714D60">
        <w:rPr>
          <w:rFonts w:ascii="标准公文_仿宋" w:eastAsia="标准公文_仿宋" w:hAnsiTheme="minorEastAsia" w:hint="eastAsia"/>
          <w:sz w:val="32"/>
          <w:szCs w:val="32"/>
        </w:rPr>
        <w:t>国防建设</w:t>
      </w:r>
      <w:r w:rsidR="005A541C">
        <w:rPr>
          <w:rFonts w:ascii="标准公文_仿宋" w:eastAsia="标准公文_仿宋" w:hAnsiTheme="minorEastAsia" w:hint="eastAsia"/>
          <w:sz w:val="32"/>
          <w:szCs w:val="32"/>
        </w:rPr>
        <w:t>做出</w:t>
      </w:r>
      <w:r w:rsidR="005A541C" w:rsidRPr="00714D60">
        <w:rPr>
          <w:rFonts w:ascii="标准公文_仿宋" w:eastAsia="标准公文_仿宋" w:hAnsiTheme="minorEastAsia" w:hint="eastAsia"/>
          <w:sz w:val="32"/>
          <w:szCs w:val="32"/>
        </w:rPr>
        <w:t>突出贡献，军工业绩和能力水平不可替代</w:t>
      </w:r>
      <w:r w:rsidR="005A541C">
        <w:rPr>
          <w:rFonts w:ascii="标准公文_仿宋" w:eastAsia="标准公文_仿宋" w:hAnsiTheme="minorEastAsia" w:hint="eastAsia"/>
          <w:sz w:val="32"/>
          <w:szCs w:val="32"/>
        </w:rPr>
        <w:t>。</w:t>
      </w:r>
    </w:p>
    <w:p w:rsidR="005A541C" w:rsidRPr="005A541C" w:rsidRDefault="005A541C" w:rsidP="005A541C">
      <w:pPr>
        <w:spacing w:line="570" w:lineRule="exact"/>
        <w:ind w:firstLineChars="200" w:firstLine="640"/>
        <w:rPr>
          <w:rFonts w:ascii="标准公文_仿宋" w:eastAsia="标准公文_仿宋" w:hAnsiTheme="minorEastAsia"/>
          <w:sz w:val="32"/>
          <w:szCs w:val="32"/>
        </w:rPr>
      </w:pPr>
    </w:p>
    <w:p w:rsidR="009206EF" w:rsidRPr="005A541C" w:rsidRDefault="009206EF" w:rsidP="005A541C">
      <w:pPr>
        <w:autoSpaceDE w:val="0"/>
        <w:autoSpaceDN w:val="0"/>
        <w:adjustRightInd w:val="0"/>
        <w:spacing w:line="560" w:lineRule="exact"/>
        <w:ind w:firstLine="480"/>
        <w:rPr>
          <w:rFonts w:ascii="仿宋_GB2312" w:eastAsia="仿宋_GB2312" w:hAnsi="Kaiti SC Regular"/>
          <w:color w:val="0070C0"/>
          <w:sz w:val="32"/>
          <w:szCs w:val="32"/>
        </w:rPr>
      </w:pPr>
    </w:p>
    <w:p w:rsidR="009206EF" w:rsidRPr="009206EF" w:rsidRDefault="009206EF" w:rsidP="009206EF">
      <w:pPr>
        <w:autoSpaceDE w:val="0"/>
        <w:autoSpaceDN w:val="0"/>
        <w:adjustRightInd w:val="0"/>
        <w:spacing w:line="360" w:lineRule="auto"/>
        <w:ind w:firstLine="480"/>
        <w:rPr>
          <w:rFonts w:ascii="仿宋_GB2312" w:eastAsia="仿宋_GB2312" w:hAnsi="Kaiti SC Regular"/>
          <w:color w:val="0070C0"/>
          <w:sz w:val="32"/>
          <w:szCs w:val="32"/>
        </w:rPr>
      </w:pPr>
    </w:p>
    <w:p w:rsidR="00950BC7" w:rsidRPr="00434D9B" w:rsidRDefault="00950BC7" w:rsidP="009206EF">
      <w:pPr>
        <w:rPr>
          <w:rFonts w:ascii="仿宋_GB2312" w:eastAsia="仿宋_GB2312" w:hAnsi="Kaiti SC Regular"/>
          <w:sz w:val="32"/>
          <w:szCs w:val="32"/>
        </w:rPr>
      </w:pPr>
    </w:p>
    <w:p w:rsidR="00950BC7" w:rsidRDefault="00950BC7" w:rsidP="00434D9B">
      <w:pPr>
        <w:ind w:firstLineChars="200" w:firstLine="640"/>
        <w:rPr>
          <w:ins w:id="19" w:author="刘红坤" w:date="2017-09-06T15:51:00Z"/>
          <w:rFonts w:ascii="仿宋_GB2312" w:eastAsia="仿宋_GB2312" w:hAnsi="Kaiti SC Regular"/>
          <w:sz w:val="32"/>
          <w:szCs w:val="32"/>
        </w:rPr>
      </w:pPr>
    </w:p>
    <w:p w:rsidR="000A7423" w:rsidRDefault="000A7423" w:rsidP="00434D9B">
      <w:pPr>
        <w:ind w:firstLineChars="200" w:firstLine="640"/>
        <w:rPr>
          <w:rFonts w:ascii="仿宋_GB2312" w:eastAsia="仿宋_GB2312" w:hAnsi="Kaiti SC Regular" w:hint="eastAsia"/>
          <w:sz w:val="32"/>
          <w:szCs w:val="32"/>
        </w:rPr>
      </w:pPr>
    </w:p>
    <w:p w:rsidR="009206EF" w:rsidRPr="00434D9B" w:rsidRDefault="009206EF" w:rsidP="00434D9B">
      <w:pPr>
        <w:ind w:firstLineChars="200" w:firstLine="640"/>
        <w:rPr>
          <w:rFonts w:ascii="仿宋_GB2312" w:eastAsia="仿宋_GB2312" w:hAnsi="Kaiti SC Regular"/>
          <w:sz w:val="32"/>
          <w:szCs w:val="32"/>
        </w:rPr>
      </w:pPr>
    </w:p>
    <w:p w:rsidR="00950BC7" w:rsidRPr="00434D9B" w:rsidRDefault="009E159A" w:rsidP="009E159A">
      <w:pPr>
        <w:spacing w:line="600" w:lineRule="exact"/>
        <w:ind w:firstLineChars="200" w:firstLine="640"/>
        <w:rPr>
          <w:rFonts w:ascii="仿宋_GB2312" w:eastAsia="仿宋_GB2312" w:hAnsi="Kaiti SC Regular"/>
          <w:sz w:val="32"/>
          <w:szCs w:val="32"/>
        </w:rPr>
      </w:pPr>
      <w:r>
        <w:rPr>
          <w:rFonts w:ascii="仿宋_GB2312" w:eastAsia="仿宋_GB2312" w:hAnsi="Kaiti SC Regular" w:hint="eastAsia"/>
          <w:sz w:val="32"/>
          <w:szCs w:val="32"/>
        </w:rPr>
        <w:t>备注：每个展品请提供一张高清晰度照片或图片，随企业有关素材发送至邮箱。</w:t>
      </w: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Default="00950BC7" w:rsidP="00434D9B">
      <w:pPr>
        <w:ind w:firstLineChars="200" w:firstLine="640"/>
        <w:rPr>
          <w:rFonts w:ascii="仿宋_GB2312" w:eastAsia="仿宋_GB2312" w:hAnsi="Kaiti SC Regular"/>
          <w:sz w:val="32"/>
          <w:szCs w:val="32"/>
        </w:rPr>
      </w:pPr>
    </w:p>
    <w:p w:rsidR="00F03A4C" w:rsidRDefault="00F03A4C" w:rsidP="00434D9B">
      <w:pPr>
        <w:ind w:firstLineChars="200" w:firstLine="640"/>
        <w:rPr>
          <w:rFonts w:ascii="仿宋_GB2312" w:eastAsia="仿宋_GB2312" w:hAnsi="Kaiti SC Regular"/>
          <w:sz w:val="32"/>
          <w:szCs w:val="32"/>
        </w:rPr>
        <w:sectPr w:rsidR="00F03A4C" w:rsidSect="0005015D">
          <w:pgSz w:w="11900" w:h="16840"/>
          <w:pgMar w:top="1440" w:right="1800" w:bottom="1440" w:left="1800" w:header="851" w:footer="992" w:gutter="0"/>
          <w:cols w:space="425"/>
          <w:docGrid w:type="lines" w:linePitch="423"/>
        </w:sectPr>
      </w:pPr>
    </w:p>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lastRenderedPageBreak/>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424" w:type="dxa"/>
        <w:jc w:val="center"/>
        <w:tblLayout w:type="fixed"/>
        <w:tblLook w:val="04A0" w:firstRow="1" w:lastRow="0" w:firstColumn="1" w:lastColumn="0" w:noHBand="0" w:noVBand="1"/>
      </w:tblPr>
      <w:tblGrid>
        <w:gridCol w:w="992"/>
        <w:gridCol w:w="733"/>
        <w:gridCol w:w="1393"/>
        <w:gridCol w:w="1016"/>
        <w:gridCol w:w="709"/>
        <w:gridCol w:w="1793"/>
        <w:gridCol w:w="2693"/>
        <w:gridCol w:w="1843"/>
        <w:gridCol w:w="1467"/>
        <w:gridCol w:w="2785"/>
      </w:tblGrid>
      <w:tr w:rsidR="00F03A4C" w:rsidRPr="00EC294F" w:rsidTr="00D31C47">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73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3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01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709"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17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467"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785"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DB2FE0" w:rsidRPr="00EC294F" w:rsidTr="00D31C47">
        <w:trPr>
          <w:trHeight w:val="2985"/>
          <w:jc w:val="center"/>
        </w:trPr>
        <w:tc>
          <w:tcPr>
            <w:tcW w:w="992" w:type="dxa"/>
          </w:tcPr>
          <w:p w:rsidR="00DB2FE0" w:rsidRPr="00EC294F" w:rsidRDefault="00DB2FE0" w:rsidP="00DB2FE0">
            <w:pPr>
              <w:jc w:val="center"/>
              <w:rPr>
                <w:rFonts w:ascii="仿宋_GB2312" w:eastAsia="仿宋_GB2312" w:hAnsi="宋体"/>
                <w:sz w:val="21"/>
                <w:szCs w:val="21"/>
              </w:rPr>
            </w:pPr>
            <w:r w:rsidRPr="009206EF">
              <w:rPr>
                <w:rFonts w:ascii="仿宋_GB2312" w:eastAsia="仿宋_GB2312" w:hAnsi="宋体" w:hint="eastAsia"/>
                <w:sz w:val="21"/>
                <w:szCs w:val="21"/>
              </w:rPr>
              <w:t>梁维燕</w:t>
            </w:r>
          </w:p>
        </w:tc>
        <w:tc>
          <w:tcPr>
            <w:tcW w:w="733" w:type="dxa"/>
          </w:tcPr>
          <w:p w:rsidR="00DB2FE0" w:rsidRPr="00EC294F" w:rsidRDefault="00DB2FE0" w:rsidP="00DB2FE0">
            <w:pPr>
              <w:rPr>
                <w:rFonts w:ascii="仿宋_GB2312" w:eastAsia="仿宋_GB2312" w:hAnsi="宋体"/>
                <w:sz w:val="21"/>
                <w:szCs w:val="21"/>
              </w:rPr>
            </w:pPr>
            <w:r w:rsidRPr="00DB2FE0">
              <w:rPr>
                <w:rFonts w:ascii="仿宋_GB2312" w:eastAsia="仿宋_GB2312" w:hAnsi="宋体" w:hint="eastAsia"/>
                <w:sz w:val="21"/>
                <w:szCs w:val="21"/>
              </w:rPr>
              <w:t>1929.10</w:t>
            </w:r>
          </w:p>
        </w:tc>
        <w:tc>
          <w:tcPr>
            <w:tcW w:w="1393" w:type="dxa"/>
          </w:tcPr>
          <w:p w:rsidR="00DB2FE0" w:rsidRPr="00EC294F" w:rsidRDefault="00DB2FE0" w:rsidP="00DB2FE0">
            <w:pPr>
              <w:rPr>
                <w:rFonts w:ascii="仿宋_GB2312" w:eastAsia="仿宋_GB2312" w:hAnsi="宋体"/>
                <w:sz w:val="21"/>
                <w:szCs w:val="21"/>
              </w:rPr>
            </w:pPr>
            <w:r>
              <w:rPr>
                <w:rFonts w:ascii="仿宋_GB2312" w:eastAsia="仿宋_GB2312" w:hAnsi="宋体"/>
                <w:sz w:val="21"/>
                <w:szCs w:val="21"/>
              </w:rPr>
              <w:t>1995</w:t>
            </w:r>
            <w:r w:rsidRPr="00EC294F">
              <w:rPr>
                <w:rFonts w:ascii="仿宋_GB2312" w:eastAsia="仿宋_GB2312" w:hAnsi="宋体" w:hint="eastAsia"/>
                <w:sz w:val="21"/>
                <w:szCs w:val="21"/>
              </w:rPr>
              <w:t>年当选中国工程院院士</w:t>
            </w:r>
          </w:p>
        </w:tc>
        <w:tc>
          <w:tcPr>
            <w:tcW w:w="1016" w:type="dxa"/>
          </w:tcPr>
          <w:p w:rsidR="00D31C47" w:rsidRPr="00D31C47" w:rsidRDefault="00D31C47" w:rsidP="00D31C47">
            <w:pPr>
              <w:rPr>
                <w:rFonts w:ascii="仿宋_GB2312" w:eastAsia="仿宋_GB2312" w:hAnsi="宋体"/>
                <w:sz w:val="21"/>
                <w:szCs w:val="21"/>
              </w:rPr>
            </w:pPr>
            <w:r w:rsidRPr="00D31C47">
              <w:rPr>
                <w:rFonts w:ascii="仿宋_GB2312" w:eastAsia="仿宋_GB2312" w:hAnsi="宋体" w:hint="eastAsia"/>
                <w:sz w:val="21"/>
                <w:szCs w:val="21"/>
              </w:rPr>
              <w:t>中国</w:t>
            </w:r>
            <w:r w:rsidRPr="00D31C47">
              <w:rPr>
                <w:rFonts w:ascii="仿宋_GB2312" w:eastAsia="仿宋_GB2312" w:hAnsi="宋体"/>
                <w:sz w:val="21"/>
                <w:szCs w:val="21"/>
              </w:rPr>
              <w:t>工程</w:t>
            </w:r>
            <w:r w:rsidRPr="00D31C47">
              <w:rPr>
                <w:rFonts w:ascii="仿宋_GB2312" w:eastAsia="仿宋_GB2312" w:hAnsi="宋体" w:hint="eastAsia"/>
                <w:sz w:val="21"/>
                <w:szCs w:val="21"/>
              </w:rPr>
              <w:t>院</w:t>
            </w:r>
            <w:r w:rsidRPr="00D31C47">
              <w:rPr>
                <w:rFonts w:ascii="仿宋_GB2312" w:eastAsia="仿宋_GB2312" w:hAnsi="宋体"/>
                <w:sz w:val="21"/>
                <w:szCs w:val="21"/>
              </w:rPr>
              <w:t>能源与矿业工程</w:t>
            </w:r>
          </w:p>
          <w:p w:rsidR="00DB2FE0" w:rsidRPr="00EC294F" w:rsidRDefault="00DB2FE0" w:rsidP="00D31C47">
            <w:pPr>
              <w:rPr>
                <w:rFonts w:ascii="仿宋_GB2312" w:eastAsia="仿宋_GB2312" w:hAnsi="宋体"/>
                <w:sz w:val="21"/>
                <w:szCs w:val="21"/>
              </w:rPr>
            </w:pPr>
            <w:r w:rsidRPr="00EC294F">
              <w:rPr>
                <w:rFonts w:ascii="仿宋_GB2312" w:eastAsia="仿宋_GB2312" w:hAnsi="宋体" w:hint="eastAsia"/>
                <w:sz w:val="21"/>
                <w:szCs w:val="21"/>
              </w:rPr>
              <w:t>学部</w:t>
            </w:r>
          </w:p>
        </w:tc>
        <w:tc>
          <w:tcPr>
            <w:tcW w:w="709" w:type="dxa"/>
          </w:tcPr>
          <w:p w:rsidR="00DB2FE0" w:rsidRPr="00EC294F" w:rsidRDefault="00DB2FE0" w:rsidP="00DB2FE0">
            <w:pPr>
              <w:rPr>
                <w:rFonts w:ascii="仿宋_GB2312" w:eastAsia="仿宋_GB2312" w:hAnsi="宋体"/>
                <w:sz w:val="21"/>
                <w:szCs w:val="21"/>
              </w:rPr>
            </w:pPr>
          </w:p>
        </w:tc>
        <w:tc>
          <w:tcPr>
            <w:tcW w:w="1793" w:type="dxa"/>
          </w:tcPr>
          <w:p w:rsidR="00DB2FE0" w:rsidRPr="000324F1" w:rsidRDefault="00DB2FE0" w:rsidP="00DB2FE0">
            <w:pPr>
              <w:rPr>
                <w:rFonts w:ascii="宋体" w:hAnsi="宋体"/>
                <w:sz w:val="28"/>
                <w:szCs w:val="28"/>
              </w:rPr>
            </w:pPr>
            <w:r w:rsidRPr="00DB2FE0">
              <w:rPr>
                <w:rFonts w:ascii="仿宋_GB2312" w:eastAsia="仿宋_GB2312" w:hAnsi="宋体" w:hint="eastAsia"/>
                <w:sz w:val="21"/>
                <w:szCs w:val="21"/>
              </w:rPr>
              <w:t>发电工程及其设备制造</w:t>
            </w:r>
          </w:p>
        </w:tc>
        <w:tc>
          <w:tcPr>
            <w:tcW w:w="2693" w:type="dxa"/>
          </w:tcPr>
          <w:p w:rsidR="00DB2FE0" w:rsidRPr="00DB2FE0" w:rsidRDefault="00DB2FE0" w:rsidP="00DB2FE0">
            <w:pPr>
              <w:spacing w:line="480" w:lineRule="exact"/>
              <w:ind w:firstLine="435"/>
              <w:rPr>
                <w:rFonts w:ascii="仿宋_GB2312" w:eastAsia="仿宋_GB2312" w:hAnsi="宋体"/>
                <w:sz w:val="21"/>
                <w:szCs w:val="21"/>
              </w:rPr>
            </w:pPr>
            <w:smartTag w:uri="urn:schemas-microsoft-com:office:smarttags" w:element="chsdate">
              <w:smartTagPr>
                <w:attr w:name="IsROCDate" w:val="False"/>
                <w:attr w:name="IsLunarDate" w:val="False"/>
                <w:attr w:name="Day" w:val="24"/>
                <w:attr w:name="Month" w:val="8"/>
                <w:attr w:name="Year" w:val="1951"/>
              </w:smartTagPr>
              <w:r w:rsidRPr="00DB2FE0">
                <w:rPr>
                  <w:rFonts w:ascii="仿宋_GB2312" w:eastAsia="仿宋_GB2312" w:hAnsi="宋体" w:hint="eastAsia"/>
                  <w:sz w:val="21"/>
                  <w:szCs w:val="21"/>
                </w:rPr>
                <w:t>1951年8月24日</w:t>
              </w:r>
            </w:smartTag>
            <w:r w:rsidRPr="00DB2FE0">
              <w:rPr>
                <w:rFonts w:ascii="仿宋_GB2312" w:eastAsia="仿宋_GB2312" w:hAnsi="宋体" w:hint="eastAsia"/>
                <w:sz w:val="21"/>
                <w:szCs w:val="21"/>
              </w:rPr>
              <w:t>到哈尔滨电机厂报到，在顾乡老厂制造技术科任见习技术员，11月赴沈阳高压开关厂水轮机车间参加800kW和3000kW水轮发电机组制造工艺工作，1952年10月回到哈尔滨电机厂现在厂址的中型电机车间技术组工作，人技术组长，参加3.6MW水轮发电机和大中型交流</w:t>
            </w:r>
            <w:r w:rsidRPr="00DB2FE0">
              <w:rPr>
                <w:rFonts w:ascii="仿宋_GB2312" w:eastAsia="仿宋_GB2312" w:hAnsi="宋体" w:hint="eastAsia"/>
                <w:sz w:val="21"/>
                <w:szCs w:val="21"/>
              </w:rPr>
              <w:lastRenderedPageBreak/>
              <w:t>电机、中小型直流电机工艺工作，1955年调大型厂房水电车间任技术组长，</w:t>
            </w:r>
            <w:smartTag w:uri="urn:schemas-microsoft-com:office:smarttags" w:element="chsdate">
              <w:smartTagPr>
                <w:attr w:name="IsROCDate" w:val="False"/>
                <w:attr w:name="IsLunarDate" w:val="False"/>
                <w:attr w:name="Day" w:val="9"/>
                <w:attr w:name="Month" w:val="6"/>
                <w:attr w:name="Year" w:val="1956"/>
              </w:smartTagPr>
              <w:r w:rsidRPr="00DB2FE0">
                <w:rPr>
                  <w:rFonts w:ascii="仿宋_GB2312" w:eastAsia="仿宋_GB2312" w:hAnsi="宋体" w:hint="eastAsia"/>
                  <w:sz w:val="21"/>
                  <w:szCs w:val="21"/>
                </w:rPr>
                <w:t>1956年6月9日</w:t>
              </w:r>
            </w:smartTag>
            <w:r w:rsidRPr="00DB2FE0">
              <w:rPr>
                <w:rFonts w:ascii="仿宋_GB2312" w:eastAsia="仿宋_GB2312" w:hAnsi="宋体" w:hint="eastAsia"/>
                <w:sz w:val="21"/>
                <w:szCs w:val="21"/>
              </w:rPr>
              <w:t>加入中国共产党，后任车间技术副主任，参加10、12、15、16、36、72.5MW水轮发电机组和大型交流电机制造工艺工作，1957年12月至1958年4月随中国水电机组考察团赴苏联学习。1961年调任厂副总工艺师兼工艺科长，主持100MW水轮发电机组工艺工作，负责全厂技术改造的工艺路线与设备选型工作。1966年2月任副厂长，分管全厂技术工作。</w:t>
            </w:r>
            <w:smartTag w:uri="urn:schemas-microsoft-com:office:smarttags" w:element="chsdate">
              <w:smartTagPr>
                <w:attr w:name="IsROCDate" w:val="False"/>
                <w:attr w:name="IsLunarDate" w:val="False"/>
                <w:attr w:name="Day" w:val="5"/>
                <w:attr w:name="Month" w:val="1"/>
                <w:attr w:name="Year" w:val="1967"/>
              </w:smartTagPr>
              <w:r w:rsidRPr="00DB2FE0">
                <w:rPr>
                  <w:rFonts w:ascii="仿宋_GB2312" w:eastAsia="仿宋_GB2312" w:hAnsi="宋体" w:hint="eastAsia"/>
                  <w:sz w:val="21"/>
                  <w:szCs w:val="21"/>
                </w:rPr>
                <w:t>1967年1月5日</w:t>
              </w:r>
            </w:smartTag>
            <w:r w:rsidRPr="00DB2FE0">
              <w:rPr>
                <w:rFonts w:ascii="仿宋_GB2312" w:eastAsia="仿宋_GB2312" w:hAnsi="宋体" w:hint="eastAsia"/>
                <w:sz w:val="21"/>
                <w:szCs w:val="21"/>
              </w:rPr>
              <w:t>下</w:t>
            </w:r>
            <w:r w:rsidRPr="00DB2FE0">
              <w:rPr>
                <w:rFonts w:ascii="仿宋_GB2312" w:eastAsia="仿宋_GB2312" w:hAnsi="宋体" w:hint="eastAsia"/>
                <w:sz w:val="21"/>
                <w:szCs w:val="21"/>
              </w:rPr>
              <w:lastRenderedPageBreak/>
              <w:t>放铸钢车间劳动。</w:t>
            </w:r>
            <w:smartTag w:uri="urn:schemas-microsoft-com:office:smarttags" w:element="chsdate">
              <w:smartTagPr>
                <w:attr w:name="IsROCDate" w:val="False"/>
                <w:attr w:name="IsLunarDate" w:val="False"/>
                <w:attr w:name="Day" w:val="10"/>
                <w:attr w:name="Month" w:val="1"/>
                <w:attr w:name="Year" w:val="1968"/>
              </w:smartTagPr>
              <w:r w:rsidRPr="00DB2FE0">
                <w:rPr>
                  <w:rFonts w:ascii="仿宋_GB2312" w:eastAsia="仿宋_GB2312" w:hAnsi="宋体" w:hint="eastAsia"/>
                  <w:sz w:val="21"/>
                  <w:szCs w:val="21"/>
                </w:rPr>
                <w:t>1968年1月10日</w:t>
              </w:r>
            </w:smartTag>
            <w:r w:rsidRPr="00DB2FE0">
              <w:rPr>
                <w:rFonts w:ascii="仿宋_GB2312" w:eastAsia="仿宋_GB2312" w:hAnsi="宋体" w:hint="eastAsia"/>
                <w:sz w:val="21"/>
                <w:szCs w:val="21"/>
              </w:rPr>
              <w:t>隔离审查。</w:t>
            </w:r>
            <w:smartTag w:uri="urn:schemas-microsoft-com:office:smarttags" w:element="chsdate">
              <w:smartTagPr>
                <w:attr w:name="IsROCDate" w:val="False"/>
                <w:attr w:name="IsLunarDate" w:val="False"/>
                <w:attr w:name="Day" w:val="29"/>
                <w:attr w:name="Month" w:val="3"/>
                <w:attr w:name="Year" w:val="1969"/>
              </w:smartTagPr>
              <w:r w:rsidRPr="00DB2FE0">
                <w:rPr>
                  <w:rFonts w:ascii="仿宋_GB2312" w:eastAsia="仿宋_GB2312" w:hAnsi="宋体" w:hint="eastAsia"/>
                  <w:sz w:val="21"/>
                  <w:szCs w:val="21"/>
                </w:rPr>
                <w:t>1969年3月29日</w:t>
              </w:r>
            </w:smartTag>
            <w:r w:rsidRPr="00DB2FE0">
              <w:rPr>
                <w:rFonts w:ascii="仿宋_GB2312" w:eastAsia="仿宋_GB2312" w:hAnsi="宋体" w:hint="eastAsia"/>
                <w:sz w:val="21"/>
                <w:szCs w:val="21"/>
              </w:rPr>
              <w:t>解放，到哈尔滨大电机研究所水力试验室劳动，后到生产指挥部双革组工作。1972年10月任厂革委会副主任分工负责技术工作。</w:t>
            </w:r>
            <w:smartTag w:uri="urn:schemas-microsoft-com:office:smarttags" w:element="chsdate">
              <w:smartTagPr>
                <w:attr w:name="IsROCDate" w:val="False"/>
                <w:attr w:name="IsLunarDate" w:val="False"/>
                <w:attr w:name="Day" w:val="5"/>
                <w:attr w:name="Month" w:val="1"/>
                <w:attr w:name="Year" w:val="1967"/>
              </w:smartTagPr>
              <w:r w:rsidRPr="00DB2FE0">
                <w:rPr>
                  <w:rFonts w:ascii="仿宋_GB2312" w:eastAsia="仿宋_GB2312" w:hAnsi="宋体" w:hint="eastAsia"/>
                  <w:sz w:val="21"/>
                  <w:szCs w:val="21"/>
                </w:rPr>
                <w:t xml:space="preserve">1967年1月5 </w:t>
              </w:r>
            </w:smartTag>
            <w:r w:rsidRPr="00DB2FE0">
              <w:rPr>
                <w:rFonts w:ascii="仿宋_GB2312" w:eastAsia="仿宋_GB2312" w:hAnsi="宋体" w:hint="eastAsia"/>
                <w:sz w:val="21"/>
                <w:szCs w:val="21"/>
              </w:rPr>
              <w:t>日下放铸钢车间劳动.</w:t>
            </w:r>
            <w:smartTag w:uri="urn:schemas-microsoft-com:office:smarttags" w:element="chsdate">
              <w:smartTagPr>
                <w:attr w:name="IsROCDate" w:val="False"/>
                <w:attr w:name="IsLunarDate" w:val="False"/>
                <w:attr w:name="Day" w:val="10"/>
                <w:attr w:name="Month" w:val="1"/>
                <w:attr w:name="Year" w:val="1968"/>
              </w:smartTagPr>
              <w:r w:rsidRPr="00DB2FE0">
                <w:rPr>
                  <w:rFonts w:ascii="仿宋_GB2312" w:eastAsia="仿宋_GB2312" w:hAnsi="宋体" w:hint="eastAsia"/>
                  <w:sz w:val="21"/>
                  <w:szCs w:val="21"/>
                </w:rPr>
                <w:t>1968年1月10日</w:t>
              </w:r>
            </w:smartTag>
            <w:r w:rsidRPr="00DB2FE0">
              <w:rPr>
                <w:rFonts w:ascii="仿宋_GB2312" w:eastAsia="仿宋_GB2312" w:hAnsi="宋体" w:hint="eastAsia"/>
                <w:sz w:val="21"/>
                <w:szCs w:val="21"/>
              </w:rPr>
              <w:t>隔离审查。</w:t>
            </w:r>
            <w:smartTag w:uri="urn:schemas-microsoft-com:office:smarttags" w:element="chsdate">
              <w:smartTagPr>
                <w:attr w:name="IsROCDate" w:val="False"/>
                <w:attr w:name="IsLunarDate" w:val="False"/>
                <w:attr w:name="Day" w:val="29"/>
                <w:attr w:name="Month" w:val="3"/>
                <w:attr w:name="Year" w:val="1969"/>
              </w:smartTagPr>
              <w:r w:rsidRPr="00DB2FE0">
                <w:rPr>
                  <w:rFonts w:ascii="仿宋_GB2312" w:eastAsia="仿宋_GB2312" w:hAnsi="宋体" w:hint="eastAsia"/>
                  <w:sz w:val="21"/>
                  <w:szCs w:val="21"/>
                </w:rPr>
                <w:t>1969年3 月29</w:t>
              </w:r>
            </w:smartTag>
            <w:r w:rsidRPr="00DB2FE0">
              <w:rPr>
                <w:rFonts w:ascii="仿宋_GB2312" w:eastAsia="仿宋_GB2312" w:hAnsi="宋体" w:hint="eastAsia"/>
                <w:sz w:val="21"/>
                <w:szCs w:val="21"/>
              </w:rPr>
              <w:t>日解放，到哈尔滨大电机研究所水力试验室劳动后到审查指挥部双革组工作。1978年9月任命为总工程师。1972年12月至1973年4月随中国电力考察团赴日、加、瑞士、西德、</w:t>
            </w:r>
            <w:r w:rsidRPr="00DB2FE0">
              <w:rPr>
                <w:rFonts w:ascii="仿宋_GB2312" w:eastAsia="仿宋_GB2312" w:hAnsi="宋体" w:hint="eastAsia"/>
                <w:sz w:val="21"/>
                <w:szCs w:val="21"/>
              </w:rPr>
              <w:lastRenderedPageBreak/>
              <w:t>意武锅考察火、水、核电。1972年至1981年主持葛洲坝125MW水电机组研制。1982年至189、84年支持引进技术的600MW汽轮发电机制造工作，负责相关工程技术改造工作。改革开放以来，加强与国外技术交流与合作，1980年与日本日立工厂签订友好工厂，每年交流活动，首次在见达尼泊温水电站分包92MW水轮机部套，提高技术与管理水平，与德国西门子引进技术的同时与狄那莫工厂建立合作关系，在鲁布革4台150MW水电机组、水口200MW水电机</w:t>
            </w:r>
            <w:r w:rsidRPr="00DB2FE0">
              <w:rPr>
                <w:rFonts w:ascii="仿宋_GB2312" w:eastAsia="仿宋_GB2312" w:hAnsi="宋体" w:hint="eastAsia"/>
                <w:sz w:val="21"/>
                <w:szCs w:val="21"/>
              </w:rPr>
              <w:lastRenderedPageBreak/>
              <w:t>组与国外合作制造，在自主研发基础上促进工厂发展。</w:t>
            </w:r>
          </w:p>
          <w:p w:rsidR="00DB2FE0" w:rsidRPr="00DB2FE0" w:rsidRDefault="00DB2FE0" w:rsidP="009B318E">
            <w:pPr>
              <w:spacing w:line="480" w:lineRule="exact"/>
              <w:rPr>
                <w:rFonts w:ascii="仿宋_GB2312" w:eastAsia="仿宋_GB2312" w:hAnsi="宋体"/>
                <w:sz w:val="21"/>
                <w:szCs w:val="21"/>
              </w:rPr>
            </w:pPr>
            <w:r w:rsidRPr="00DB2FE0">
              <w:rPr>
                <w:rFonts w:ascii="仿宋_GB2312" w:eastAsia="仿宋_GB2312" w:hAnsi="宋体" w:hint="eastAsia"/>
                <w:sz w:val="21"/>
                <w:szCs w:val="21"/>
              </w:rPr>
              <w:t>1988年2月调入新组建的哈尔滨电站设备集团公司任总工程师，组织开发引进优化型300MW说电机组技术在广州珠江电厂和深圳妈湾电厂安装运行。1995年5月入选中国工程院院士。参加三峡工程700MW水电机组论证，积极主张立足于国内制造，在中央确定左岸14台机组国际招标后，实现联合设计、引进技术、合作制造的方式，收到较好的效果。1999年受聘国务院三峡工程建设委员会质量检查专</w:t>
            </w:r>
            <w:r w:rsidRPr="00DB2FE0">
              <w:rPr>
                <w:rFonts w:ascii="仿宋_GB2312" w:eastAsia="仿宋_GB2312" w:hAnsi="宋体" w:hint="eastAsia"/>
                <w:sz w:val="21"/>
                <w:szCs w:val="21"/>
              </w:rPr>
              <w:lastRenderedPageBreak/>
              <w:t>家组成员，参加各项活动。</w:t>
            </w:r>
          </w:p>
          <w:p w:rsidR="00DB2FE0" w:rsidRPr="00DB2FE0" w:rsidRDefault="00DB2FE0" w:rsidP="009B318E">
            <w:pPr>
              <w:spacing w:line="480" w:lineRule="exact"/>
              <w:rPr>
                <w:rFonts w:ascii="仿宋_GB2312" w:eastAsia="仿宋_GB2312" w:hAnsi="宋体"/>
                <w:sz w:val="21"/>
                <w:szCs w:val="21"/>
              </w:rPr>
            </w:pPr>
            <w:r w:rsidRPr="00DB2FE0">
              <w:rPr>
                <w:rFonts w:ascii="仿宋_GB2312" w:eastAsia="仿宋_GB2312" w:hAnsi="宋体" w:hint="eastAsia"/>
                <w:sz w:val="21"/>
                <w:szCs w:val="21"/>
              </w:rPr>
              <w:t>1995年1月受聘机械工业部三峡装备办公室副主任，后仍加机械工业局和中国机械工业联合会三峡办高级顾问、中国电机工程学会常务理事，现任中国电工技术学会常务理事。</w:t>
            </w:r>
          </w:p>
          <w:p w:rsidR="00DB2FE0" w:rsidRPr="00DB2FE0" w:rsidRDefault="00DB2FE0" w:rsidP="00DB2FE0">
            <w:pPr>
              <w:rPr>
                <w:rFonts w:ascii="仿宋_GB2312" w:eastAsia="仿宋_GB2312" w:hAnsi="宋体"/>
                <w:sz w:val="21"/>
                <w:szCs w:val="21"/>
              </w:rPr>
            </w:pPr>
          </w:p>
        </w:tc>
        <w:tc>
          <w:tcPr>
            <w:tcW w:w="1843" w:type="dxa"/>
          </w:tcPr>
          <w:p w:rsidR="00DB2FE0" w:rsidRPr="00DB2FE0" w:rsidRDefault="00DB2FE0" w:rsidP="00DB2FE0">
            <w:pPr>
              <w:adjustRightInd w:val="0"/>
              <w:snapToGrid w:val="0"/>
              <w:spacing w:line="480" w:lineRule="exact"/>
              <w:ind w:firstLineChars="200" w:firstLine="420"/>
              <w:rPr>
                <w:rFonts w:ascii="仿宋_GB2312" w:eastAsia="仿宋_GB2312" w:hAnsi="宋体"/>
                <w:sz w:val="21"/>
                <w:szCs w:val="21"/>
              </w:rPr>
            </w:pPr>
            <w:r w:rsidRPr="00DB2FE0">
              <w:rPr>
                <w:rFonts w:ascii="仿宋_GB2312" w:eastAsia="仿宋_GB2312" w:hAnsi="宋体" w:hint="eastAsia"/>
                <w:sz w:val="21"/>
                <w:szCs w:val="21"/>
              </w:rPr>
              <w:lastRenderedPageBreak/>
              <w:t>1957年底随中国水电设备考察团在苏联列宁格勒电力工厂学习了四个月，学习了制造大型水轮发电机组的经验，参与新安江水电站72.5MW水轮发电机组制造的技术工作，周恩来总</w:t>
            </w:r>
            <w:r w:rsidRPr="00DB2FE0">
              <w:rPr>
                <w:rFonts w:ascii="仿宋_GB2312" w:eastAsia="仿宋_GB2312" w:hAnsi="宋体" w:hint="eastAsia"/>
                <w:sz w:val="21"/>
                <w:szCs w:val="21"/>
              </w:rPr>
              <w:lastRenderedPageBreak/>
              <w:t>理亲笔题字“为我国第一座自行设计和自制设备的大型水力发电站的胜利建设而欢呼”。这标志着中国水电设备制造业发展史上一座新的里程碑。</w:t>
            </w:r>
          </w:p>
          <w:p w:rsidR="00DB2FE0" w:rsidRPr="00DB2FE0" w:rsidRDefault="00DB2FE0" w:rsidP="009B318E">
            <w:pPr>
              <w:adjustRightInd w:val="0"/>
              <w:snapToGrid w:val="0"/>
              <w:spacing w:line="480" w:lineRule="exact"/>
              <w:rPr>
                <w:rFonts w:ascii="仿宋_GB2312" w:eastAsia="仿宋_GB2312" w:hAnsi="宋体"/>
                <w:sz w:val="21"/>
                <w:szCs w:val="21"/>
              </w:rPr>
            </w:pPr>
            <w:r w:rsidRPr="00DB2FE0">
              <w:rPr>
                <w:rFonts w:ascii="仿宋_GB2312" w:eastAsia="仿宋_GB2312" w:hAnsi="宋体" w:hint="eastAsia"/>
                <w:sz w:val="21"/>
                <w:szCs w:val="21"/>
              </w:rPr>
              <w:t>1960年中苏友好关系紧张，苏联专家撤退，在“自力更生、奋发图强”方针指导下，依靠自己的力量在1966年制造成功了云峰电站100MW</w:t>
            </w:r>
            <w:r w:rsidRPr="00DB2FE0">
              <w:rPr>
                <w:rFonts w:ascii="仿宋_GB2312" w:eastAsia="仿宋_GB2312" w:hAnsi="宋体" w:hint="eastAsia"/>
                <w:sz w:val="21"/>
                <w:szCs w:val="21"/>
              </w:rPr>
              <w:lastRenderedPageBreak/>
              <w:t>水轮发电机组，达到新水平、荣获国家银质奖章。梁维燕参与了全部制造过程的技术工作。</w:t>
            </w:r>
          </w:p>
          <w:p w:rsidR="00DB2FE0" w:rsidRPr="00DB2FE0" w:rsidRDefault="00DB2FE0" w:rsidP="009B318E">
            <w:pPr>
              <w:adjustRightInd w:val="0"/>
              <w:snapToGrid w:val="0"/>
              <w:spacing w:line="480" w:lineRule="exact"/>
              <w:rPr>
                <w:rFonts w:ascii="仿宋_GB2312" w:eastAsia="仿宋_GB2312" w:hAnsi="宋体"/>
                <w:sz w:val="21"/>
                <w:szCs w:val="21"/>
              </w:rPr>
            </w:pPr>
            <w:r w:rsidRPr="00DB2FE0">
              <w:rPr>
                <w:rFonts w:ascii="仿宋_GB2312" w:eastAsia="仿宋_GB2312" w:hAnsi="宋体" w:hint="eastAsia"/>
                <w:sz w:val="21"/>
                <w:szCs w:val="21"/>
              </w:rPr>
              <w:t>1970年开始负责主持葛洲坝工程水电机组的研制工作，主持设计方案评审、工艺方案制定、制造设备的选择，科学研究工作的开展，经过近年的努力终于制造成功了125MW轴流式水轮发电</w:t>
            </w:r>
            <w:r w:rsidRPr="00DB2FE0">
              <w:rPr>
                <w:rFonts w:ascii="仿宋_GB2312" w:eastAsia="仿宋_GB2312" w:hAnsi="宋体" w:hint="eastAsia"/>
                <w:sz w:val="21"/>
                <w:szCs w:val="21"/>
              </w:rPr>
              <w:lastRenderedPageBreak/>
              <w:t>机组，达到了国际领先水平，至今为止仍是世界上最大的转桨式水电机组，荣获国家进步特等奖和国家质量金奖。</w:t>
            </w:r>
          </w:p>
          <w:p w:rsidR="00DB2FE0" w:rsidRPr="00DB2FE0" w:rsidRDefault="00DB2FE0" w:rsidP="009B318E">
            <w:pPr>
              <w:adjustRightInd w:val="0"/>
              <w:snapToGrid w:val="0"/>
              <w:spacing w:line="480" w:lineRule="exact"/>
              <w:rPr>
                <w:rFonts w:ascii="仿宋_GB2312" w:eastAsia="仿宋_GB2312" w:hAnsi="宋体"/>
                <w:sz w:val="21"/>
                <w:szCs w:val="21"/>
              </w:rPr>
            </w:pPr>
            <w:r w:rsidRPr="00DB2FE0">
              <w:rPr>
                <w:rFonts w:ascii="仿宋_GB2312" w:eastAsia="仿宋_GB2312" w:hAnsi="宋体" w:hint="eastAsia"/>
                <w:sz w:val="21"/>
                <w:szCs w:val="21"/>
              </w:rPr>
              <w:t>1984年开始参加三峡工程水电设备专家组论证工作。</w:t>
            </w:r>
          </w:p>
          <w:p w:rsidR="00DB2FE0" w:rsidRPr="00DB2FE0" w:rsidRDefault="00DB2FE0" w:rsidP="00DB2FE0">
            <w:pPr>
              <w:adjustRightInd w:val="0"/>
              <w:snapToGrid w:val="0"/>
              <w:spacing w:line="480" w:lineRule="exact"/>
              <w:ind w:firstLineChars="200" w:firstLine="420"/>
              <w:rPr>
                <w:rFonts w:ascii="仿宋_GB2312" w:eastAsia="仿宋_GB2312" w:hAnsi="宋体"/>
                <w:sz w:val="21"/>
                <w:szCs w:val="21"/>
              </w:rPr>
            </w:pPr>
          </w:p>
          <w:p w:rsidR="00DB2FE0" w:rsidRPr="00DB2FE0" w:rsidRDefault="00DB2FE0" w:rsidP="00DB2FE0">
            <w:pPr>
              <w:rPr>
                <w:rFonts w:ascii="仿宋_GB2312" w:eastAsia="仿宋_GB2312" w:hAnsi="宋体"/>
                <w:sz w:val="21"/>
                <w:szCs w:val="21"/>
              </w:rPr>
            </w:pPr>
          </w:p>
        </w:tc>
        <w:tc>
          <w:tcPr>
            <w:tcW w:w="1467" w:type="dxa"/>
          </w:tcPr>
          <w:p w:rsidR="00DB2FE0" w:rsidRPr="00DB2FE0" w:rsidRDefault="00DB2FE0" w:rsidP="00DB2FE0">
            <w:pPr>
              <w:spacing w:line="480" w:lineRule="exact"/>
              <w:rPr>
                <w:rFonts w:ascii="仿宋_GB2312" w:eastAsia="仿宋_GB2312" w:hAnsi="宋体"/>
                <w:sz w:val="21"/>
                <w:szCs w:val="21"/>
              </w:rPr>
            </w:pPr>
            <w:r w:rsidRPr="00DB2FE0">
              <w:rPr>
                <w:rFonts w:ascii="仿宋_GB2312" w:eastAsia="仿宋_GB2312" w:hAnsi="宋体" w:hint="eastAsia"/>
                <w:sz w:val="21"/>
                <w:szCs w:val="21"/>
              </w:rPr>
              <w:lastRenderedPageBreak/>
              <w:t>主持研制达到国际水平的长江葛洲坝125MW水电机组，</w:t>
            </w:r>
            <w:r w:rsidRPr="000849DF">
              <w:rPr>
                <w:rFonts w:ascii="仿宋_GB2312" w:eastAsia="仿宋_GB2312" w:hAnsi="宋体" w:hint="eastAsia"/>
                <w:b/>
                <w:sz w:val="21"/>
                <w:szCs w:val="21"/>
              </w:rPr>
              <w:t>获国家科技进步奖特等奖和优质金奖。</w:t>
            </w:r>
            <w:r w:rsidRPr="00DB2FE0">
              <w:rPr>
                <w:rFonts w:ascii="仿宋_GB2312" w:eastAsia="仿宋_GB2312" w:hAnsi="宋体" w:hint="eastAsia"/>
                <w:sz w:val="21"/>
                <w:szCs w:val="21"/>
              </w:rPr>
              <w:t>主持全国第一台引进技术制造的600MW汽</w:t>
            </w:r>
            <w:r w:rsidRPr="00DB2FE0">
              <w:rPr>
                <w:rFonts w:ascii="仿宋_GB2312" w:eastAsia="仿宋_GB2312" w:hAnsi="宋体" w:hint="eastAsia"/>
                <w:sz w:val="21"/>
                <w:szCs w:val="21"/>
              </w:rPr>
              <w:lastRenderedPageBreak/>
              <w:t>轮发电机，</w:t>
            </w:r>
            <w:r w:rsidRPr="000849DF">
              <w:rPr>
                <w:rFonts w:ascii="仿宋_GB2312" w:eastAsia="仿宋_GB2312" w:hAnsi="宋体" w:hint="eastAsia"/>
                <w:b/>
                <w:sz w:val="21"/>
                <w:szCs w:val="21"/>
              </w:rPr>
              <w:t>获国家重大技术装备一等奖。</w:t>
            </w:r>
            <w:r w:rsidRPr="00DB2FE0">
              <w:rPr>
                <w:rFonts w:ascii="仿宋_GB2312" w:eastAsia="仿宋_GB2312" w:hAnsi="宋体" w:hint="eastAsia"/>
                <w:sz w:val="21"/>
                <w:szCs w:val="21"/>
              </w:rPr>
              <w:t>主持高压定子线棒主绝缘防晕层电腐蚀关键技术，实现大型发电机定子线棒主绝缘与防晕层半导体带包扎后一次模压成型的新工艺。参与三峡机组论证，肯定国内制</w:t>
            </w:r>
            <w:r w:rsidRPr="00DB2FE0">
              <w:rPr>
                <w:rFonts w:ascii="仿宋_GB2312" w:eastAsia="仿宋_GB2312" w:hAnsi="宋体" w:hint="eastAsia"/>
                <w:sz w:val="21"/>
                <w:szCs w:val="21"/>
              </w:rPr>
              <w:lastRenderedPageBreak/>
              <w:t>造的可行性，提出了有益的建议。为我国发电工程与设备制造做出突出贡献。</w:t>
            </w:r>
          </w:p>
          <w:p w:rsidR="00DB2FE0" w:rsidRDefault="00DB2FE0" w:rsidP="00DB2FE0">
            <w:pPr>
              <w:rPr>
                <w:rFonts w:ascii="仿宋_GB2312" w:eastAsia="仿宋_GB2312" w:hAnsi="宋体"/>
                <w:sz w:val="21"/>
                <w:szCs w:val="21"/>
              </w:rPr>
            </w:pPr>
          </w:p>
          <w:p w:rsidR="00DB2FE0" w:rsidRDefault="00DB2FE0" w:rsidP="00DB2FE0">
            <w:pPr>
              <w:rPr>
                <w:rFonts w:ascii="仿宋_GB2312" w:eastAsia="仿宋_GB2312" w:hAnsi="宋体"/>
                <w:sz w:val="21"/>
                <w:szCs w:val="21"/>
              </w:rPr>
            </w:pPr>
          </w:p>
          <w:p w:rsidR="00DB2FE0" w:rsidRDefault="00DB2FE0" w:rsidP="00DB2FE0">
            <w:pPr>
              <w:rPr>
                <w:rFonts w:ascii="仿宋_GB2312" w:eastAsia="仿宋_GB2312" w:hAnsi="宋体"/>
                <w:sz w:val="21"/>
                <w:szCs w:val="21"/>
              </w:rPr>
            </w:pPr>
          </w:p>
          <w:p w:rsidR="00DB2FE0" w:rsidRPr="00EC294F" w:rsidRDefault="00DB2FE0" w:rsidP="00DB2FE0">
            <w:pPr>
              <w:rPr>
                <w:rFonts w:ascii="仿宋_GB2312" w:eastAsia="仿宋_GB2312" w:hAnsi="宋体"/>
                <w:sz w:val="21"/>
                <w:szCs w:val="21"/>
              </w:rPr>
            </w:pPr>
          </w:p>
        </w:tc>
        <w:tc>
          <w:tcPr>
            <w:tcW w:w="2785" w:type="dxa"/>
          </w:tcPr>
          <w:p w:rsidR="00DB2FE0" w:rsidRPr="00D31C47" w:rsidRDefault="00DB2FE0" w:rsidP="00D31C47">
            <w:pPr>
              <w:jc w:val="left"/>
              <w:rPr>
                <w:rFonts w:ascii="仿宋_GB2312" w:eastAsia="仿宋_GB2312" w:hAnsi="宋体"/>
                <w:sz w:val="21"/>
                <w:szCs w:val="21"/>
              </w:rPr>
            </w:pPr>
            <w:r w:rsidRPr="00D31C47">
              <w:rPr>
                <w:rFonts w:ascii="仿宋_GB2312" w:eastAsia="仿宋_GB2312" w:hAnsi="宋体" w:hint="eastAsia"/>
                <w:sz w:val="21"/>
                <w:szCs w:val="21"/>
              </w:rPr>
              <w:lastRenderedPageBreak/>
              <w:t>工业企业发展必须依靠技术进步                       《科技与管理》1999年2月</w:t>
            </w:r>
          </w:p>
          <w:p w:rsidR="00DB2FE0" w:rsidRPr="00D31C47" w:rsidRDefault="00DB2FE0" w:rsidP="00D31C47">
            <w:pPr>
              <w:rPr>
                <w:rFonts w:ascii="仿宋_GB2312" w:eastAsia="仿宋_GB2312" w:hAnsi="宋体"/>
                <w:sz w:val="21"/>
                <w:szCs w:val="21"/>
              </w:rPr>
            </w:pPr>
            <w:r w:rsidRPr="00D31C47">
              <w:rPr>
                <w:rFonts w:ascii="仿宋_GB2312" w:eastAsia="仿宋_GB2312" w:hAnsi="宋体" w:hint="eastAsia"/>
                <w:sz w:val="21"/>
                <w:szCs w:val="21"/>
              </w:rPr>
              <w:t>长江三峡工程  中国人的骄傲                         《黑龙江电力》2000年1月</w:t>
            </w:r>
          </w:p>
          <w:p w:rsidR="00DB2FE0" w:rsidRPr="00D31C47" w:rsidRDefault="00DB2FE0" w:rsidP="00D31C47">
            <w:pPr>
              <w:rPr>
                <w:rFonts w:ascii="仿宋_GB2312" w:eastAsia="仿宋_GB2312" w:hAnsi="宋体"/>
                <w:sz w:val="21"/>
                <w:szCs w:val="21"/>
              </w:rPr>
            </w:pPr>
            <w:r w:rsidRPr="00D31C47">
              <w:rPr>
                <w:rFonts w:ascii="仿宋_GB2312" w:eastAsia="仿宋_GB2312" w:hAnsi="宋体" w:hint="eastAsia"/>
                <w:sz w:val="21"/>
                <w:szCs w:val="21"/>
              </w:rPr>
              <w:t>提高发电设备技术水平，调整电源结构</w:t>
            </w:r>
            <w:r w:rsidR="00D31C47" w:rsidRPr="00D31C47">
              <w:rPr>
                <w:rFonts w:ascii="仿宋_GB2312" w:eastAsia="仿宋_GB2312" w:hAnsi="宋体" w:hint="eastAsia"/>
                <w:sz w:val="21"/>
                <w:szCs w:val="21"/>
              </w:rPr>
              <w:t xml:space="preserve"> </w:t>
            </w:r>
            <w:r w:rsidRPr="00D31C47">
              <w:rPr>
                <w:rFonts w:ascii="仿宋_GB2312" w:eastAsia="仿宋_GB2312" w:hAnsi="宋体" w:hint="eastAsia"/>
                <w:sz w:val="21"/>
                <w:szCs w:val="21"/>
              </w:rPr>
              <w:t>《黑龙江电力》2001年1月</w:t>
            </w:r>
          </w:p>
          <w:p w:rsidR="00DB2FE0" w:rsidRPr="00D31C47" w:rsidRDefault="00DB2FE0" w:rsidP="00D31C47">
            <w:pPr>
              <w:rPr>
                <w:rFonts w:ascii="仿宋_GB2312" w:eastAsia="仿宋_GB2312" w:hAnsi="宋体"/>
                <w:sz w:val="21"/>
                <w:szCs w:val="21"/>
              </w:rPr>
            </w:pPr>
            <w:r w:rsidRPr="00D31C47">
              <w:rPr>
                <w:rFonts w:ascii="仿宋_GB2312" w:eastAsia="仿宋_GB2312" w:hAnsi="宋体" w:hint="eastAsia"/>
                <w:sz w:val="21"/>
                <w:szCs w:val="21"/>
              </w:rPr>
              <w:t xml:space="preserve">三峡工程推动我国水电设备制造的技术进步             </w:t>
            </w:r>
            <w:r w:rsidRPr="00D31C47">
              <w:rPr>
                <w:rFonts w:ascii="仿宋_GB2312" w:eastAsia="仿宋_GB2312" w:hAnsi="宋体" w:hint="eastAsia"/>
                <w:sz w:val="21"/>
                <w:szCs w:val="21"/>
              </w:rPr>
              <w:lastRenderedPageBreak/>
              <w:t>《中国工程科学》2002年12月</w:t>
            </w:r>
          </w:p>
          <w:p w:rsidR="00DB2FE0" w:rsidRPr="00D31C47" w:rsidRDefault="00DB2FE0" w:rsidP="00D31C47">
            <w:pPr>
              <w:rPr>
                <w:rFonts w:ascii="仿宋_GB2312" w:eastAsia="仿宋_GB2312" w:hAnsi="宋体"/>
                <w:sz w:val="21"/>
                <w:szCs w:val="21"/>
              </w:rPr>
            </w:pPr>
            <w:r w:rsidRPr="00D31C47">
              <w:rPr>
                <w:rFonts w:ascii="仿宋_GB2312" w:eastAsia="仿宋_GB2312" w:hAnsi="宋体" w:hint="eastAsia"/>
                <w:sz w:val="21"/>
                <w:szCs w:val="21"/>
              </w:rPr>
              <w:t>振兴装备工业必须依靠企业自主研发和政府的引导支持   《中国工程科学》2004年9月</w:t>
            </w:r>
          </w:p>
          <w:p w:rsidR="00DB2FE0" w:rsidRPr="00D31C47" w:rsidRDefault="00DB2FE0" w:rsidP="00D31C47">
            <w:pPr>
              <w:rPr>
                <w:sz w:val="18"/>
              </w:rPr>
            </w:pPr>
          </w:p>
          <w:p w:rsidR="00DB2FE0" w:rsidRPr="00DB2FE0" w:rsidRDefault="00DB2FE0" w:rsidP="00DB2FE0">
            <w:pPr>
              <w:rPr>
                <w:rFonts w:ascii="仿宋_GB2312" w:eastAsia="仿宋_GB2312" w:hAnsi="宋体"/>
                <w:sz w:val="21"/>
                <w:szCs w:val="21"/>
              </w:rPr>
            </w:pPr>
          </w:p>
        </w:tc>
      </w:tr>
      <w:tr w:rsidR="00DB2FE0" w:rsidRPr="00EC294F" w:rsidTr="00D31C47">
        <w:trPr>
          <w:trHeight w:val="647"/>
          <w:jc w:val="center"/>
        </w:trPr>
        <w:tc>
          <w:tcPr>
            <w:tcW w:w="992" w:type="dxa"/>
          </w:tcPr>
          <w:p w:rsidR="00DB2FE0" w:rsidRPr="00EC294F" w:rsidRDefault="00DB2FE0" w:rsidP="00DB2FE0">
            <w:pPr>
              <w:rPr>
                <w:rFonts w:ascii="仿宋_GB2312" w:eastAsia="仿宋_GB2312" w:hAnsi="华文中宋"/>
                <w:sz w:val="21"/>
                <w:szCs w:val="21"/>
              </w:rPr>
            </w:pPr>
          </w:p>
        </w:tc>
        <w:tc>
          <w:tcPr>
            <w:tcW w:w="733" w:type="dxa"/>
          </w:tcPr>
          <w:p w:rsidR="00DB2FE0" w:rsidRPr="00EC294F" w:rsidRDefault="00DB2FE0" w:rsidP="00DB2FE0">
            <w:pPr>
              <w:rPr>
                <w:rFonts w:ascii="仿宋_GB2312" w:eastAsia="仿宋_GB2312" w:hAnsi="华文中宋"/>
                <w:sz w:val="21"/>
                <w:szCs w:val="21"/>
              </w:rPr>
            </w:pPr>
          </w:p>
        </w:tc>
        <w:tc>
          <w:tcPr>
            <w:tcW w:w="1393" w:type="dxa"/>
          </w:tcPr>
          <w:p w:rsidR="00DB2FE0" w:rsidRPr="00EC294F" w:rsidRDefault="00DB2FE0" w:rsidP="00DB2FE0">
            <w:pPr>
              <w:rPr>
                <w:rFonts w:ascii="仿宋_GB2312" w:eastAsia="仿宋_GB2312" w:hAnsi="华文中宋"/>
                <w:sz w:val="21"/>
                <w:szCs w:val="21"/>
              </w:rPr>
            </w:pPr>
          </w:p>
        </w:tc>
        <w:tc>
          <w:tcPr>
            <w:tcW w:w="1016" w:type="dxa"/>
          </w:tcPr>
          <w:p w:rsidR="00DB2FE0" w:rsidRPr="00EC294F" w:rsidRDefault="00DB2FE0" w:rsidP="00DB2FE0">
            <w:pPr>
              <w:rPr>
                <w:rFonts w:ascii="仿宋_GB2312" w:eastAsia="仿宋_GB2312" w:hAnsi="华文中宋"/>
                <w:sz w:val="21"/>
                <w:szCs w:val="21"/>
              </w:rPr>
            </w:pPr>
          </w:p>
        </w:tc>
        <w:tc>
          <w:tcPr>
            <w:tcW w:w="709" w:type="dxa"/>
          </w:tcPr>
          <w:p w:rsidR="00DB2FE0" w:rsidRPr="00EC294F" w:rsidRDefault="00DB2FE0" w:rsidP="00DB2FE0">
            <w:pPr>
              <w:rPr>
                <w:rFonts w:ascii="仿宋_GB2312" w:eastAsia="仿宋_GB2312" w:hAnsi="华文中宋"/>
                <w:sz w:val="21"/>
                <w:szCs w:val="21"/>
              </w:rPr>
            </w:pPr>
          </w:p>
        </w:tc>
        <w:tc>
          <w:tcPr>
            <w:tcW w:w="1793" w:type="dxa"/>
          </w:tcPr>
          <w:p w:rsidR="00DB2FE0" w:rsidRPr="00EC294F" w:rsidRDefault="00DB2FE0" w:rsidP="00DB2FE0">
            <w:pPr>
              <w:rPr>
                <w:rFonts w:ascii="仿宋_GB2312" w:eastAsia="仿宋_GB2312" w:hAnsi="华文中宋"/>
                <w:sz w:val="21"/>
                <w:szCs w:val="21"/>
              </w:rPr>
            </w:pPr>
          </w:p>
        </w:tc>
        <w:tc>
          <w:tcPr>
            <w:tcW w:w="2693" w:type="dxa"/>
          </w:tcPr>
          <w:p w:rsidR="00DB2FE0" w:rsidRPr="00EC294F" w:rsidRDefault="00DB2FE0" w:rsidP="00DB2FE0">
            <w:pPr>
              <w:rPr>
                <w:rFonts w:ascii="仿宋_GB2312" w:eastAsia="仿宋_GB2312" w:hAnsi="华文中宋"/>
                <w:sz w:val="21"/>
                <w:szCs w:val="21"/>
              </w:rPr>
            </w:pPr>
          </w:p>
        </w:tc>
        <w:tc>
          <w:tcPr>
            <w:tcW w:w="1843" w:type="dxa"/>
          </w:tcPr>
          <w:p w:rsidR="00DB2FE0" w:rsidRPr="00EC294F" w:rsidRDefault="00DB2FE0" w:rsidP="00DB2FE0">
            <w:pPr>
              <w:rPr>
                <w:rFonts w:ascii="仿宋_GB2312" w:eastAsia="仿宋_GB2312" w:hAnsi="华文中宋"/>
                <w:sz w:val="21"/>
                <w:szCs w:val="21"/>
              </w:rPr>
            </w:pPr>
          </w:p>
        </w:tc>
        <w:tc>
          <w:tcPr>
            <w:tcW w:w="1467" w:type="dxa"/>
          </w:tcPr>
          <w:p w:rsidR="00DB2FE0" w:rsidRPr="00EC294F" w:rsidRDefault="00DB2FE0" w:rsidP="00DB2FE0">
            <w:pPr>
              <w:rPr>
                <w:rFonts w:ascii="仿宋_GB2312" w:eastAsia="仿宋_GB2312" w:hAnsi="华文中宋"/>
                <w:sz w:val="21"/>
                <w:szCs w:val="21"/>
              </w:rPr>
            </w:pPr>
          </w:p>
        </w:tc>
        <w:tc>
          <w:tcPr>
            <w:tcW w:w="2785" w:type="dxa"/>
          </w:tcPr>
          <w:p w:rsidR="00DB2FE0" w:rsidRPr="00EC294F" w:rsidRDefault="00DB2FE0" w:rsidP="00DB2FE0">
            <w:pPr>
              <w:rPr>
                <w:rFonts w:ascii="仿宋_GB2312" w:eastAsia="仿宋_GB2312" w:hAnsi="华文中宋"/>
                <w:sz w:val="21"/>
                <w:szCs w:val="21"/>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E6" w:rsidRDefault="004D4AE6" w:rsidP="00076476">
      <w:r>
        <w:separator/>
      </w:r>
    </w:p>
  </w:endnote>
  <w:endnote w:type="continuationSeparator" w:id="0">
    <w:p w:rsidR="004D4AE6" w:rsidRDefault="004D4AE6"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Kaiti SC Regular">
    <w:altName w:val="Arial Unicode MS"/>
    <w:charset w:val="50"/>
    <w:family w:val="auto"/>
    <w:pitch w:val="variable"/>
    <w:sig w:usb0="00000000" w:usb1="280F3C52" w:usb2="00000016" w:usb3="00000000" w:csb0="0004001F" w:csb1="00000000"/>
  </w:font>
  <w:font w:name="标准公文_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E6" w:rsidRDefault="004D4AE6" w:rsidP="00076476">
      <w:r>
        <w:separator/>
      </w:r>
    </w:p>
  </w:footnote>
  <w:footnote w:type="continuationSeparator" w:id="0">
    <w:p w:rsidR="004D4AE6" w:rsidRDefault="004D4AE6" w:rsidP="00076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640BA"/>
    <w:multiLevelType w:val="hybridMultilevel"/>
    <w:tmpl w:val="027CA792"/>
    <w:lvl w:ilvl="0" w:tplc="F7A89CE2">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刘红坤">
    <w15:presenceInfo w15:providerId="None" w15:userId="刘红坤"/>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A7"/>
    <w:rsid w:val="0005015D"/>
    <w:rsid w:val="00076476"/>
    <w:rsid w:val="000849DF"/>
    <w:rsid w:val="000A7423"/>
    <w:rsid w:val="0013502C"/>
    <w:rsid w:val="001A2A3F"/>
    <w:rsid w:val="001B5846"/>
    <w:rsid w:val="001C18FC"/>
    <w:rsid w:val="002575D5"/>
    <w:rsid w:val="002A558D"/>
    <w:rsid w:val="00324FFD"/>
    <w:rsid w:val="00371475"/>
    <w:rsid w:val="003879A7"/>
    <w:rsid w:val="003C5956"/>
    <w:rsid w:val="003E25B9"/>
    <w:rsid w:val="00434D9B"/>
    <w:rsid w:val="004374C5"/>
    <w:rsid w:val="004D4AE6"/>
    <w:rsid w:val="004E3EC8"/>
    <w:rsid w:val="004F4789"/>
    <w:rsid w:val="005440E0"/>
    <w:rsid w:val="00561503"/>
    <w:rsid w:val="005676C0"/>
    <w:rsid w:val="005A09D1"/>
    <w:rsid w:val="005A541C"/>
    <w:rsid w:val="005F7D5B"/>
    <w:rsid w:val="006106BD"/>
    <w:rsid w:val="006C787D"/>
    <w:rsid w:val="006D45A9"/>
    <w:rsid w:val="0072194E"/>
    <w:rsid w:val="0075067D"/>
    <w:rsid w:val="007521A5"/>
    <w:rsid w:val="0078067E"/>
    <w:rsid w:val="008B0840"/>
    <w:rsid w:val="008D730C"/>
    <w:rsid w:val="008E4715"/>
    <w:rsid w:val="009206EF"/>
    <w:rsid w:val="00922150"/>
    <w:rsid w:val="00950BC7"/>
    <w:rsid w:val="00957522"/>
    <w:rsid w:val="009929E7"/>
    <w:rsid w:val="009A4321"/>
    <w:rsid w:val="009B318E"/>
    <w:rsid w:val="009B42B2"/>
    <w:rsid w:val="009C559D"/>
    <w:rsid w:val="009E159A"/>
    <w:rsid w:val="00A15148"/>
    <w:rsid w:val="00AC03F8"/>
    <w:rsid w:val="00B04631"/>
    <w:rsid w:val="00BC22D0"/>
    <w:rsid w:val="00BD6DBE"/>
    <w:rsid w:val="00BE07A5"/>
    <w:rsid w:val="00BE2D7D"/>
    <w:rsid w:val="00C668E5"/>
    <w:rsid w:val="00C72296"/>
    <w:rsid w:val="00C90A17"/>
    <w:rsid w:val="00CA523E"/>
    <w:rsid w:val="00CD3B3A"/>
    <w:rsid w:val="00CE2129"/>
    <w:rsid w:val="00CF0988"/>
    <w:rsid w:val="00D027F9"/>
    <w:rsid w:val="00D26AFB"/>
    <w:rsid w:val="00D31C47"/>
    <w:rsid w:val="00D5617C"/>
    <w:rsid w:val="00D80689"/>
    <w:rsid w:val="00DB2FE0"/>
    <w:rsid w:val="00E67623"/>
    <w:rsid w:val="00E97376"/>
    <w:rsid w:val="00EC294F"/>
    <w:rsid w:val="00F03A4C"/>
    <w:rsid w:val="00F0555A"/>
    <w:rsid w:val="00F458B1"/>
    <w:rsid w:val="00F959BC"/>
    <w:rsid w:val="00FC6767"/>
    <w:rsid w:val="00FD7798"/>
    <w:rsid w:val="00FF3C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C2D821F2-0A83-4D1B-BC6A-EC34118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31C4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character" w:customStyle="1" w:styleId="3Char">
    <w:name w:val="标题 3 Char"/>
    <w:basedOn w:val="a0"/>
    <w:link w:val="3"/>
    <w:uiPriority w:val="9"/>
    <w:rsid w:val="00D31C4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7252">
      <w:bodyDiv w:val="1"/>
      <w:marLeft w:val="0"/>
      <w:marRight w:val="0"/>
      <w:marTop w:val="0"/>
      <w:marBottom w:val="0"/>
      <w:divBdr>
        <w:top w:val="none" w:sz="0" w:space="0" w:color="auto"/>
        <w:left w:val="none" w:sz="0" w:space="0" w:color="auto"/>
        <w:bottom w:val="none" w:sz="0" w:space="0" w:color="auto"/>
        <w:right w:val="none" w:sz="0" w:space="0" w:color="auto"/>
      </w:divBdr>
    </w:div>
    <w:div w:id="550001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A5F96-3DA9-42F3-BC29-94E6032B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526</Words>
  <Characters>3000</Characters>
  <Application>Microsoft Office Word</Application>
  <DocSecurity>0</DocSecurity>
  <Lines>25</Lines>
  <Paragraphs>7</Paragraphs>
  <ScaleCrop>false</ScaleCrop>
  <Company>Lenovo</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绍岩 杨</dc:creator>
  <cp:lastModifiedBy>刘红坤</cp:lastModifiedBy>
  <cp:revision>3</cp:revision>
  <cp:lastPrinted>2017-09-04T06:54:00Z</cp:lastPrinted>
  <dcterms:created xsi:type="dcterms:W3CDTF">2017-09-06T07:49:00Z</dcterms:created>
  <dcterms:modified xsi:type="dcterms:W3CDTF">2017-09-06T07:51:00Z</dcterms:modified>
</cp:coreProperties>
</file>